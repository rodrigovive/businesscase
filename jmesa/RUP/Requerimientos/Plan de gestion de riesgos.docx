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14D" w:rsidRPr="00B034FE" w:rsidRDefault="00A7014D" w:rsidP="00A7014D">
      <w:pPr>
        <w:pStyle w:val="Ttulo"/>
        <w:jc w:val="right"/>
        <w:rPr>
          <w:rFonts w:cs="Arial"/>
          <w:szCs w:val="24"/>
          <w:lang w:val="es-CO"/>
        </w:rPr>
      </w:pPr>
      <w:r w:rsidRPr="00B034FE">
        <w:rPr>
          <w:rFonts w:cs="Arial"/>
          <w:szCs w:val="24"/>
          <w:lang w:val="es-CO"/>
        </w:rPr>
        <w:t>HERRAMIENTA CASE PARA MODELADO DE LOGISTICA DE DISTRIBUCION APLICANDO MDA</w:t>
      </w:r>
    </w:p>
    <w:p w:rsidR="00D8690F" w:rsidRPr="00B034FE" w:rsidRDefault="00F70E84">
      <w:pPr>
        <w:pStyle w:val="Ttulo"/>
        <w:jc w:val="right"/>
        <w:rPr>
          <w:lang w:val="es-CO"/>
        </w:rPr>
      </w:pPr>
      <w:r w:rsidRPr="00B034FE">
        <w:rPr>
          <w:lang w:val="es-CO"/>
        </w:rPr>
        <w:t>Plan de gestión de Riesgos.</w:t>
      </w:r>
    </w:p>
    <w:p w:rsidR="00D8690F" w:rsidRPr="00B034FE" w:rsidRDefault="00D8690F">
      <w:pPr>
        <w:pStyle w:val="Ttulo"/>
        <w:jc w:val="right"/>
        <w:rPr>
          <w:lang w:val="es-CO"/>
        </w:rPr>
      </w:pPr>
    </w:p>
    <w:p w:rsidR="00D8690F" w:rsidRPr="00B034FE" w:rsidRDefault="002B5B00">
      <w:pPr>
        <w:pStyle w:val="Ttulo"/>
        <w:jc w:val="right"/>
        <w:rPr>
          <w:sz w:val="28"/>
          <w:lang w:val="es-CO"/>
        </w:rPr>
      </w:pPr>
      <w:r w:rsidRPr="00B034FE">
        <w:rPr>
          <w:sz w:val="28"/>
          <w:lang w:val="es-CO"/>
        </w:rPr>
        <w:t>Versión</w:t>
      </w:r>
      <w:r w:rsidR="00A7014D" w:rsidRPr="00B034FE">
        <w:rPr>
          <w:sz w:val="28"/>
          <w:lang w:val="es-CO"/>
        </w:rPr>
        <w:t xml:space="preserve"> &lt;1.4</w:t>
      </w:r>
      <w:r w:rsidR="00D8690F" w:rsidRPr="00B034FE">
        <w:rPr>
          <w:sz w:val="28"/>
          <w:lang w:val="es-CO"/>
        </w:rPr>
        <w:t>&gt;</w:t>
      </w:r>
    </w:p>
    <w:p w:rsidR="00D8690F" w:rsidRPr="00B034FE" w:rsidRDefault="00D8690F">
      <w:pPr>
        <w:pStyle w:val="Ttulo"/>
        <w:rPr>
          <w:sz w:val="28"/>
          <w:lang w:val="es-CO"/>
        </w:rPr>
      </w:pPr>
    </w:p>
    <w:p w:rsidR="00D8690F" w:rsidRPr="00B034FE" w:rsidRDefault="00D8690F">
      <w:pPr>
        <w:rPr>
          <w:lang w:val="es-CO"/>
        </w:rPr>
      </w:pPr>
    </w:p>
    <w:p w:rsidR="00D8690F" w:rsidRPr="00B034FE" w:rsidRDefault="00D8690F">
      <w:pPr>
        <w:rPr>
          <w:lang w:val="es-CO"/>
        </w:rPr>
        <w:sectPr w:rsidR="00D8690F" w:rsidRPr="00B034FE">
          <w:headerReference w:type="default" r:id="rId7"/>
          <w:footerReference w:type="even" r:id="rId8"/>
          <w:pgSz w:w="12240" w:h="15840" w:code="1"/>
          <w:pgMar w:top="1440" w:right="1440" w:bottom="1440" w:left="1440" w:header="720" w:footer="720" w:gutter="0"/>
          <w:cols w:space="720"/>
          <w:vAlign w:val="center"/>
        </w:sectPr>
      </w:pPr>
    </w:p>
    <w:p w:rsidR="00D8690F" w:rsidRPr="00B034FE" w:rsidRDefault="004774D6">
      <w:pPr>
        <w:pStyle w:val="Ttulo"/>
        <w:rPr>
          <w:lang w:val="es-CO"/>
        </w:rPr>
      </w:pPr>
      <w:r w:rsidRPr="00B034FE">
        <w:rPr>
          <w:lang w:val="es-CO"/>
        </w:rPr>
        <w:lastRenderedPageBreak/>
        <w:t>Historia de revisión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D8690F" w:rsidRPr="00B034FE">
        <w:tc>
          <w:tcPr>
            <w:tcW w:w="2304" w:type="dxa"/>
          </w:tcPr>
          <w:p w:rsidR="00D8690F" w:rsidRPr="00B034FE" w:rsidRDefault="004774D6">
            <w:pPr>
              <w:pStyle w:val="Tabletext"/>
              <w:jc w:val="center"/>
              <w:rPr>
                <w:b/>
                <w:lang w:val="es-CO"/>
              </w:rPr>
            </w:pPr>
            <w:r w:rsidRPr="00B034FE">
              <w:rPr>
                <w:b/>
                <w:lang w:val="es-CO"/>
              </w:rPr>
              <w:t>Fecha</w:t>
            </w:r>
          </w:p>
        </w:tc>
        <w:tc>
          <w:tcPr>
            <w:tcW w:w="1152" w:type="dxa"/>
          </w:tcPr>
          <w:p w:rsidR="00D8690F" w:rsidRPr="00B034FE" w:rsidRDefault="004774D6">
            <w:pPr>
              <w:pStyle w:val="Tabletext"/>
              <w:jc w:val="center"/>
              <w:rPr>
                <w:b/>
                <w:lang w:val="es-CO"/>
              </w:rPr>
            </w:pPr>
            <w:r w:rsidRPr="00B034FE">
              <w:rPr>
                <w:b/>
                <w:lang w:val="es-CO"/>
              </w:rPr>
              <w:t>Versió</w:t>
            </w:r>
            <w:r w:rsidR="00D8690F" w:rsidRPr="00B034FE">
              <w:rPr>
                <w:b/>
                <w:lang w:val="es-CO"/>
              </w:rPr>
              <w:t>n</w:t>
            </w:r>
          </w:p>
        </w:tc>
        <w:tc>
          <w:tcPr>
            <w:tcW w:w="3744" w:type="dxa"/>
          </w:tcPr>
          <w:p w:rsidR="00D8690F" w:rsidRPr="00B034FE" w:rsidRDefault="00D8690F">
            <w:pPr>
              <w:pStyle w:val="Tabletext"/>
              <w:jc w:val="center"/>
              <w:rPr>
                <w:b/>
                <w:lang w:val="es-CO"/>
              </w:rPr>
            </w:pPr>
            <w:r w:rsidRPr="00B034FE">
              <w:rPr>
                <w:b/>
                <w:lang w:val="es-CO"/>
              </w:rPr>
              <w:t>Descrip</w:t>
            </w:r>
            <w:r w:rsidR="004774D6" w:rsidRPr="00B034FE">
              <w:rPr>
                <w:b/>
                <w:lang w:val="es-CO"/>
              </w:rPr>
              <w:t>ción</w:t>
            </w:r>
          </w:p>
        </w:tc>
        <w:tc>
          <w:tcPr>
            <w:tcW w:w="2304" w:type="dxa"/>
          </w:tcPr>
          <w:p w:rsidR="00D8690F" w:rsidRPr="00B034FE" w:rsidRDefault="004774D6">
            <w:pPr>
              <w:pStyle w:val="Tabletext"/>
              <w:jc w:val="center"/>
              <w:rPr>
                <w:b/>
                <w:lang w:val="es-CO"/>
              </w:rPr>
            </w:pPr>
            <w:r w:rsidRPr="00B034FE">
              <w:rPr>
                <w:b/>
                <w:lang w:val="es-CO"/>
              </w:rPr>
              <w:t>Aut</w:t>
            </w:r>
            <w:r w:rsidR="00D8690F" w:rsidRPr="00B034FE">
              <w:rPr>
                <w:b/>
                <w:lang w:val="es-CO"/>
              </w:rPr>
              <w:t>or</w:t>
            </w:r>
          </w:p>
        </w:tc>
      </w:tr>
      <w:tr w:rsidR="00A7014D" w:rsidRPr="00B034FE">
        <w:tc>
          <w:tcPr>
            <w:tcW w:w="2304" w:type="dxa"/>
          </w:tcPr>
          <w:p w:rsidR="00A7014D" w:rsidRPr="00B034FE" w:rsidRDefault="00A7014D" w:rsidP="00200E28">
            <w:pPr>
              <w:pStyle w:val="Tabletext"/>
              <w:rPr>
                <w:lang w:val="es-CO"/>
              </w:rPr>
            </w:pPr>
            <w:r w:rsidRPr="00B034FE">
              <w:rPr>
                <w:lang w:val="es-CO"/>
              </w:rPr>
              <w:t>&lt;02/03/2009&gt;</w:t>
            </w:r>
          </w:p>
        </w:tc>
        <w:tc>
          <w:tcPr>
            <w:tcW w:w="1152" w:type="dxa"/>
          </w:tcPr>
          <w:p w:rsidR="00A7014D" w:rsidRPr="00B034FE" w:rsidRDefault="00A7014D" w:rsidP="00200E28">
            <w:pPr>
              <w:pStyle w:val="Tabletext"/>
              <w:rPr>
                <w:lang w:val="es-CO"/>
              </w:rPr>
            </w:pPr>
            <w:r w:rsidRPr="00B034FE">
              <w:rPr>
                <w:lang w:val="es-CO"/>
              </w:rPr>
              <w:t>&lt;1.0&gt;</w:t>
            </w:r>
          </w:p>
        </w:tc>
        <w:tc>
          <w:tcPr>
            <w:tcW w:w="3744" w:type="dxa"/>
          </w:tcPr>
          <w:p w:rsidR="00A7014D" w:rsidRPr="00B034FE" w:rsidRDefault="00A7014D" w:rsidP="00200E28">
            <w:pPr>
              <w:pStyle w:val="Tabletext"/>
              <w:rPr>
                <w:lang w:val="es-CO"/>
              </w:rPr>
            </w:pPr>
            <w:r w:rsidRPr="00B034FE">
              <w:rPr>
                <w:lang w:val="es-CO"/>
              </w:rPr>
              <w:t>&lt;Versión  Inicial&gt;</w:t>
            </w:r>
          </w:p>
        </w:tc>
        <w:tc>
          <w:tcPr>
            <w:tcW w:w="2304" w:type="dxa"/>
          </w:tcPr>
          <w:p w:rsidR="00A7014D" w:rsidRPr="00B034FE" w:rsidRDefault="00A7014D" w:rsidP="00200E28">
            <w:pPr>
              <w:pStyle w:val="Tabletext"/>
              <w:rPr>
                <w:lang w:val="es-CO"/>
              </w:rPr>
            </w:pPr>
            <w:r w:rsidRPr="00B034FE">
              <w:rPr>
                <w:lang w:val="es-CO"/>
              </w:rPr>
              <w:t>&lt;Juan Carlos Mesa B&gt;</w:t>
            </w:r>
          </w:p>
        </w:tc>
      </w:tr>
      <w:tr w:rsidR="00A7014D" w:rsidRPr="00B034FE">
        <w:tc>
          <w:tcPr>
            <w:tcW w:w="2304" w:type="dxa"/>
          </w:tcPr>
          <w:p w:rsidR="00A7014D" w:rsidRPr="00B034FE" w:rsidRDefault="00A7014D" w:rsidP="00200E28">
            <w:pPr>
              <w:pStyle w:val="Tabletext"/>
              <w:rPr>
                <w:lang w:val="es-CO"/>
              </w:rPr>
            </w:pPr>
            <w:r w:rsidRPr="00B034FE">
              <w:rPr>
                <w:lang w:val="es-CO"/>
              </w:rPr>
              <w:t>&lt;28/02/09&gt;</w:t>
            </w:r>
          </w:p>
        </w:tc>
        <w:tc>
          <w:tcPr>
            <w:tcW w:w="1152" w:type="dxa"/>
          </w:tcPr>
          <w:p w:rsidR="00A7014D" w:rsidRPr="00B034FE" w:rsidRDefault="00A7014D" w:rsidP="00200E28">
            <w:pPr>
              <w:pStyle w:val="Tabletext"/>
              <w:rPr>
                <w:lang w:val="es-CO"/>
              </w:rPr>
            </w:pPr>
            <w:r w:rsidRPr="00B034FE">
              <w:rPr>
                <w:lang w:val="es-CO"/>
              </w:rPr>
              <w:t>&lt;1.1&gt;</w:t>
            </w:r>
          </w:p>
        </w:tc>
        <w:tc>
          <w:tcPr>
            <w:tcW w:w="3744" w:type="dxa"/>
          </w:tcPr>
          <w:p w:rsidR="00A7014D" w:rsidRPr="00B034FE" w:rsidRDefault="00A7014D" w:rsidP="00200E28">
            <w:pPr>
              <w:pStyle w:val="Tabletext"/>
              <w:rPr>
                <w:lang w:val="es-CO"/>
              </w:rPr>
            </w:pPr>
            <w:r w:rsidRPr="00B034FE">
              <w:rPr>
                <w:lang w:val="es-CO"/>
              </w:rPr>
              <w:t>&lt;Cambios sugeridos por asesor&gt;</w:t>
            </w:r>
          </w:p>
        </w:tc>
        <w:tc>
          <w:tcPr>
            <w:tcW w:w="2304" w:type="dxa"/>
          </w:tcPr>
          <w:p w:rsidR="00A7014D" w:rsidRPr="00B034FE" w:rsidRDefault="00A7014D" w:rsidP="00200E28">
            <w:pPr>
              <w:pStyle w:val="Tabletext"/>
              <w:rPr>
                <w:lang w:val="es-CO"/>
              </w:rPr>
            </w:pPr>
            <w:r w:rsidRPr="00B034FE">
              <w:rPr>
                <w:lang w:val="es-CO"/>
              </w:rPr>
              <w:t>&lt;Juan Carlos Mesa B&gt;</w:t>
            </w:r>
          </w:p>
        </w:tc>
      </w:tr>
      <w:tr w:rsidR="00A7014D" w:rsidRPr="00B034FE">
        <w:tc>
          <w:tcPr>
            <w:tcW w:w="2304" w:type="dxa"/>
          </w:tcPr>
          <w:p w:rsidR="00A7014D" w:rsidRPr="00B034FE" w:rsidRDefault="00A7014D" w:rsidP="00200E28">
            <w:pPr>
              <w:pStyle w:val="Tabletext"/>
              <w:rPr>
                <w:lang w:val="es-CO"/>
              </w:rPr>
            </w:pPr>
            <w:r w:rsidRPr="00B034FE">
              <w:rPr>
                <w:lang w:val="es-CO"/>
              </w:rPr>
              <w:t>&lt;15/08/09&gt;</w:t>
            </w:r>
          </w:p>
        </w:tc>
        <w:tc>
          <w:tcPr>
            <w:tcW w:w="1152" w:type="dxa"/>
          </w:tcPr>
          <w:p w:rsidR="00A7014D" w:rsidRPr="00B034FE" w:rsidRDefault="00A7014D" w:rsidP="00200E28">
            <w:pPr>
              <w:pStyle w:val="Tabletext"/>
              <w:rPr>
                <w:lang w:val="es-CO"/>
              </w:rPr>
            </w:pPr>
            <w:r w:rsidRPr="00B034FE">
              <w:rPr>
                <w:lang w:val="es-CO"/>
              </w:rPr>
              <w:t>&lt;1.2&gt;</w:t>
            </w:r>
          </w:p>
        </w:tc>
        <w:tc>
          <w:tcPr>
            <w:tcW w:w="3744" w:type="dxa"/>
          </w:tcPr>
          <w:p w:rsidR="00A7014D" w:rsidRPr="00B034FE" w:rsidRDefault="00A7014D" w:rsidP="00200E28">
            <w:pPr>
              <w:pStyle w:val="Tabletext"/>
              <w:rPr>
                <w:lang w:val="es-CO"/>
              </w:rPr>
            </w:pPr>
            <w:r w:rsidRPr="00B034FE">
              <w:rPr>
                <w:lang w:val="es-CO"/>
              </w:rPr>
              <w:t>&lt;Cambios sugeridos por asesor&gt;</w:t>
            </w:r>
          </w:p>
        </w:tc>
        <w:tc>
          <w:tcPr>
            <w:tcW w:w="2304" w:type="dxa"/>
          </w:tcPr>
          <w:p w:rsidR="00A7014D" w:rsidRPr="00B034FE" w:rsidRDefault="00A7014D" w:rsidP="00200E28">
            <w:pPr>
              <w:pStyle w:val="Tabletext"/>
              <w:rPr>
                <w:lang w:val="es-CO"/>
              </w:rPr>
            </w:pPr>
            <w:r w:rsidRPr="00B034FE">
              <w:rPr>
                <w:lang w:val="es-CO"/>
              </w:rPr>
              <w:t>&lt;Juan Carlos Mesa B&gt;</w:t>
            </w:r>
          </w:p>
        </w:tc>
      </w:tr>
      <w:tr w:rsidR="00A7014D" w:rsidRPr="00B034FE">
        <w:tc>
          <w:tcPr>
            <w:tcW w:w="2304" w:type="dxa"/>
          </w:tcPr>
          <w:p w:rsidR="00A7014D" w:rsidRPr="00B034FE" w:rsidRDefault="00A7014D" w:rsidP="00200E28">
            <w:pPr>
              <w:pStyle w:val="Tabletext"/>
              <w:rPr>
                <w:lang w:val="es-CO"/>
              </w:rPr>
            </w:pPr>
            <w:r w:rsidRPr="00B034FE">
              <w:rPr>
                <w:lang w:val="es-CO"/>
              </w:rPr>
              <w:t>&lt;17/08/09&gt;</w:t>
            </w:r>
          </w:p>
        </w:tc>
        <w:tc>
          <w:tcPr>
            <w:tcW w:w="1152" w:type="dxa"/>
          </w:tcPr>
          <w:p w:rsidR="00A7014D" w:rsidRPr="00B034FE" w:rsidRDefault="00A7014D" w:rsidP="00200E28">
            <w:pPr>
              <w:pStyle w:val="Tabletext"/>
              <w:rPr>
                <w:lang w:val="es-CO"/>
              </w:rPr>
            </w:pPr>
            <w:r w:rsidRPr="00B034FE">
              <w:rPr>
                <w:lang w:val="es-CO"/>
              </w:rPr>
              <w:t>&lt;1.3&gt;</w:t>
            </w:r>
          </w:p>
        </w:tc>
        <w:tc>
          <w:tcPr>
            <w:tcW w:w="3744" w:type="dxa"/>
          </w:tcPr>
          <w:p w:rsidR="00A7014D" w:rsidRPr="00B034FE" w:rsidRDefault="00A7014D" w:rsidP="00200E28">
            <w:pPr>
              <w:pStyle w:val="Tabletext"/>
              <w:rPr>
                <w:lang w:val="es-CO"/>
              </w:rPr>
            </w:pPr>
            <w:r w:rsidRPr="00B034FE">
              <w:rPr>
                <w:lang w:val="es-CO"/>
              </w:rPr>
              <w:t>&lt;Cambios sugeridos por asesor&gt;</w:t>
            </w:r>
          </w:p>
        </w:tc>
        <w:tc>
          <w:tcPr>
            <w:tcW w:w="2304" w:type="dxa"/>
          </w:tcPr>
          <w:p w:rsidR="00A7014D" w:rsidRPr="00B034FE" w:rsidRDefault="00A7014D" w:rsidP="00200E28">
            <w:pPr>
              <w:pStyle w:val="Tabletext"/>
              <w:rPr>
                <w:lang w:val="es-CO"/>
              </w:rPr>
            </w:pPr>
            <w:r w:rsidRPr="00B034FE">
              <w:rPr>
                <w:lang w:val="es-CO"/>
              </w:rPr>
              <w:t>&lt;Juan Carlos Mesa B&gt;</w:t>
            </w:r>
          </w:p>
        </w:tc>
      </w:tr>
      <w:tr w:rsidR="00A7014D" w:rsidRPr="00B034FE">
        <w:tc>
          <w:tcPr>
            <w:tcW w:w="2304" w:type="dxa"/>
          </w:tcPr>
          <w:p w:rsidR="00A7014D" w:rsidRPr="00B034FE" w:rsidRDefault="00A7014D" w:rsidP="00200E28">
            <w:pPr>
              <w:pStyle w:val="Tabletext"/>
              <w:rPr>
                <w:lang w:val="es-CO"/>
              </w:rPr>
            </w:pPr>
            <w:r w:rsidRPr="00B034FE">
              <w:rPr>
                <w:lang w:val="es-CO"/>
              </w:rPr>
              <w:t>&lt;30/08/09&gt;</w:t>
            </w:r>
          </w:p>
        </w:tc>
        <w:tc>
          <w:tcPr>
            <w:tcW w:w="1152" w:type="dxa"/>
          </w:tcPr>
          <w:p w:rsidR="00A7014D" w:rsidRPr="00B034FE" w:rsidRDefault="00A7014D" w:rsidP="00200E28">
            <w:pPr>
              <w:pStyle w:val="Tabletext"/>
              <w:rPr>
                <w:lang w:val="es-CO"/>
              </w:rPr>
            </w:pPr>
            <w:r w:rsidRPr="00B034FE">
              <w:rPr>
                <w:lang w:val="es-CO"/>
              </w:rPr>
              <w:t>&lt;1.4&gt;</w:t>
            </w:r>
          </w:p>
        </w:tc>
        <w:tc>
          <w:tcPr>
            <w:tcW w:w="3744" w:type="dxa"/>
          </w:tcPr>
          <w:p w:rsidR="00A7014D" w:rsidRPr="00B034FE" w:rsidRDefault="00A7014D" w:rsidP="00200E28">
            <w:pPr>
              <w:pStyle w:val="Tabletext"/>
              <w:rPr>
                <w:lang w:val="es-CO"/>
              </w:rPr>
            </w:pPr>
            <w:r w:rsidRPr="00B034FE">
              <w:rPr>
                <w:lang w:val="es-CO"/>
              </w:rPr>
              <w:t>&lt;Cambios sugeridos por jurados&gt;</w:t>
            </w:r>
          </w:p>
        </w:tc>
        <w:tc>
          <w:tcPr>
            <w:tcW w:w="2304" w:type="dxa"/>
          </w:tcPr>
          <w:p w:rsidR="00A7014D" w:rsidRPr="00B034FE" w:rsidRDefault="00A7014D" w:rsidP="00200E28">
            <w:pPr>
              <w:pStyle w:val="Tabletext"/>
              <w:rPr>
                <w:lang w:val="es-CO"/>
              </w:rPr>
            </w:pPr>
            <w:r w:rsidRPr="00B034FE">
              <w:rPr>
                <w:lang w:val="es-CO"/>
              </w:rPr>
              <w:t>&lt;Juan Carlos Mesa B&gt;</w:t>
            </w:r>
          </w:p>
        </w:tc>
      </w:tr>
      <w:tr w:rsidR="00A7014D" w:rsidRPr="00B034FE">
        <w:tc>
          <w:tcPr>
            <w:tcW w:w="2304" w:type="dxa"/>
          </w:tcPr>
          <w:p w:rsidR="00A7014D" w:rsidRPr="00B034FE" w:rsidRDefault="00A7014D" w:rsidP="00200E28">
            <w:pPr>
              <w:pStyle w:val="Tabletext"/>
              <w:rPr>
                <w:lang w:val="es-CO"/>
              </w:rPr>
            </w:pPr>
            <w:r w:rsidRPr="00B034FE">
              <w:rPr>
                <w:lang w:val="es-CO"/>
              </w:rPr>
              <w:t>&lt;02/09/09&gt;</w:t>
            </w:r>
          </w:p>
        </w:tc>
        <w:tc>
          <w:tcPr>
            <w:tcW w:w="1152" w:type="dxa"/>
          </w:tcPr>
          <w:p w:rsidR="00A7014D" w:rsidRPr="00B034FE" w:rsidRDefault="00A7014D" w:rsidP="00200E28">
            <w:pPr>
              <w:pStyle w:val="Tabletext"/>
              <w:rPr>
                <w:lang w:val="es-CO"/>
              </w:rPr>
            </w:pPr>
            <w:r w:rsidRPr="00B034FE">
              <w:rPr>
                <w:lang w:val="es-CO"/>
              </w:rPr>
              <w:t>&lt;1.5&gt;</w:t>
            </w:r>
          </w:p>
        </w:tc>
        <w:tc>
          <w:tcPr>
            <w:tcW w:w="3744" w:type="dxa"/>
          </w:tcPr>
          <w:p w:rsidR="00A7014D" w:rsidRPr="00B034FE" w:rsidRDefault="00A7014D" w:rsidP="00200E28">
            <w:pPr>
              <w:pStyle w:val="Tabletext"/>
              <w:rPr>
                <w:lang w:val="es-CO"/>
              </w:rPr>
            </w:pPr>
            <w:r w:rsidRPr="00B034FE">
              <w:rPr>
                <w:lang w:val="es-CO"/>
              </w:rPr>
              <w:t>&lt;Cambios sugeridos por asesor&gt;</w:t>
            </w:r>
          </w:p>
        </w:tc>
        <w:tc>
          <w:tcPr>
            <w:tcW w:w="2304" w:type="dxa"/>
          </w:tcPr>
          <w:p w:rsidR="00A7014D" w:rsidRPr="00B034FE" w:rsidRDefault="00A7014D" w:rsidP="00200E28">
            <w:pPr>
              <w:pStyle w:val="Tabletext"/>
              <w:rPr>
                <w:lang w:val="es-CO"/>
              </w:rPr>
            </w:pPr>
            <w:r w:rsidRPr="00B034FE">
              <w:rPr>
                <w:lang w:val="es-CO"/>
              </w:rPr>
              <w:t>&lt;Juan Carlos Mesa B&gt;</w:t>
            </w:r>
          </w:p>
        </w:tc>
      </w:tr>
    </w:tbl>
    <w:p w:rsidR="00D8690F" w:rsidRPr="00B034FE" w:rsidRDefault="00D8690F">
      <w:pPr>
        <w:rPr>
          <w:lang w:val="es-CO"/>
        </w:rPr>
      </w:pPr>
    </w:p>
    <w:p w:rsidR="00D8690F" w:rsidRPr="00B034FE" w:rsidRDefault="00D8690F">
      <w:pPr>
        <w:pStyle w:val="Ttulo"/>
        <w:rPr>
          <w:lang w:val="es-CO"/>
        </w:rPr>
      </w:pPr>
      <w:r w:rsidRPr="00B034FE">
        <w:rPr>
          <w:lang w:val="es-CO"/>
        </w:rPr>
        <w:br w:type="page"/>
      </w:r>
      <w:r w:rsidR="001829D2" w:rsidRPr="00B034FE">
        <w:rPr>
          <w:lang w:val="es-CO"/>
        </w:rPr>
        <w:lastRenderedPageBreak/>
        <w:t>Tabla de contenidos</w:t>
      </w:r>
    </w:p>
    <w:p w:rsidR="004774D6" w:rsidRPr="00B034FE" w:rsidRDefault="00BE0160">
      <w:pPr>
        <w:pStyle w:val="TDC1"/>
        <w:tabs>
          <w:tab w:val="left" w:pos="432"/>
        </w:tabs>
        <w:rPr>
          <w:noProof/>
          <w:sz w:val="24"/>
          <w:szCs w:val="24"/>
          <w:lang w:val="es-CO" w:eastAsia="es-ES"/>
        </w:rPr>
      </w:pPr>
      <w:r w:rsidRPr="00BE0160">
        <w:rPr>
          <w:lang w:val="es-CO"/>
        </w:rPr>
        <w:fldChar w:fldCharType="begin"/>
      </w:r>
      <w:r w:rsidR="00D8690F" w:rsidRPr="00B034FE">
        <w:rPr>
          <w:lang w:val="es-CO"/>
        </w:rPr>
        <w:instrText xml:space="preserve"> TOC \o "1-3" </w:instrText>
      </w:r>
      <w:r w:rsidRPr="00BE0160">
        <w:rPr>
          <w:lang w:val="es-CO"/>
        </w:rPr>
        <w:fldChar w:fldCharType="separate"/>
      </w:r>
      <w:r w:rsidR="004774D6" w:rsidRPr="00B034FE">
        <w:rPr>
          <w:noProof/>
          <w:lang w:val="es-CO"/>
        </w:rPr>
        <w:t>1.</w:t>
      </w:r>
      <w:r w:rsidR="004774D6" w:rsidRPr="00B034FE">
        <w:rPr>
          <w:noProof/>
          <w:sz w:val="24"/>
          <w:szCs w:val="24"/>
          <w:lang w:val="es-CO" w:eastAsia="es-ES"/>
        </w:rPr>
        <w:tab/>
      </w:r>
      <w:r w:rsidR="004774D6" w:rsidRPr="00B034FE">
        <w:rPr>
          <w:noProof/>
          <w:lang w:val="es-CO"/>
        </w:rPr>
        <w:t>Introducción</w:t>
      </w:r>
      <w:r w:rsidR="004774D6" w:rsidRPr="00B034FE">
        <w:rPr>
          <w:noProof/>
          <w:lang w:val="es-CO"/>
        </w:rPr>
        <w:tab/>
      </w:r>
      <w:r w:rsidRPr="00B034FE">
        <w:rPr>
          <w:noProof/>
          <w:lang w:val="es-CO"/>
        </w:rPr>
        <w:fldChar w:fldCharType="begin"/>
      </w:r>
      <w:r w:rsidR="004774D6" w:rsidRPr="00B034FE">
        <w:rPr>
          <w:noProof/>
          <w:lang w:val="es-CO"/>
        </w:rPr>
        <w:instrText xml:space="preserve"> PAGEREF _Toc207110092 \h </w:instrText>
      </w:r>
      <w:r w:rsidRPr="00B034FE">
        <w:rPr>
          <w:noProof/>
          <w:lang w:val="es-CO"/>
        </w:rPr>
      </w:r>
      <w:r w:rsidRPr="00B034FE">
        <w:rPr>
          <w:noProof/>
          <w:lang w:val="es-CO"/>
        </w:rPr>
        <w:fldChar w:fldCharType="separate"/>
      </w:r>
      <w:r w:rsidR="00A7014D" w:rsidRPr="00B034FE">
        <w:rPr>
          <w:noProof/>
          <w:lang w:val="es-CO"/>
        </w:rPr>
        <w:t>3</w:t>
      </w:r>
      <w:r w:rsidRPr="00B034FE">
        <w:rPr>
          <w:noProof/>
          <w:lang w:val="es-CO"/>
        </w:rPr>
        <w:fldChar w:fldCharType="end"/>
      </w:r>
    </w:p>
    <w:p w:rsidR="004774D6" w:rsidRPr="00B034FE" w:rsidRDefault="004774D6">
      <w:pPr>
        <w:pStyle w:val="TDC2"/>
        <w:tabs>
          <w:tab w:val="left" w:pos="1000"/>
        </w:tabs>
        <w:rPr>
          <w:noProof/>
          <w:sz w:val="24"/>
          <w:szCs w:val="24"/>
          <w:lang w:val="es-CO" w:eastAsia="es-ES"/>
        </w:rPr>
      </w:pPr>
      <w:r w:rsidRPr="00B034FE">
        <w:rPr>
          <w:noProof/>
          <w:lang w:val="es-CO"/>
        </w:rPr>
        <w:t>1.1</w:t>
      </w:r>
      <w:r w:rsidRPr="00B034FE">
        <w:rPr>
          <w:noProof/>
          <w:sz w:val="24"/>
          <w:szCs w:val="24"/>
          <w:lang w:val="es-CO" w:eastAsia="es-ES"/>
        </w:rPr>
        <w:tab/>
      </w:r>
      <w:r w:rsidRPr="00B034FE">
        <w:rPr>
          <w:noProof/>
          <w:lang w:val="es-CO"/>
        </w:rPr>
        <w:t>Propósito</w:t>
      </w:r>
      <w:r w:rsidRPr="00B034FE">
        <w:rPr>
          <w:noProof/>
          <w:lang w:val="es-CO"/>
        </w:rPr>
        <w:tab/>
      </w:r>
      <w:r w:rsidR="00BE0160" w:rsidRPr="00B034FE">
        <w:rPr>
          <w:noProof/>
          <w:lang w:val="es-CO"/>
        </w:rPr>
        <w:fldChar w:fldCharType="begin"/>
      </w:r>
      <w:r w:rsidRPr="00B034FE">
        <w:rPr>
          <w:noProof/>
          <w:lang w:val="es-CO"/>
        </w:rPr>
        <w:instrText xml:space="preserve"> PAGEREF _Toc207110093 \h </w:instrText>
      </w:r>
      <w:r w:rsidR="00BE0160" w:rsidRPr="00B034FE">
        <w:rPr>
          <w:noProof/>
          <w:lang w:val="es-CO"/>
        </w:rPr>
      </w:r>
      <w:r w:rsidR="00BE0160" w:rsidRPr="00B034FE">
        <w:rPr>
          <w:noProof/>
          <w:lang w:val="es-CO"/>
        </w:rPr>
        <w:fldChar w:fldCharType="separate"/>
      </w:r>
      <w:r w:rsidR="00A7014D" w:rsidRPr="00B034FE">
        <w:rPr>
          <w:noProof/>
          <w:lang w:val="es-CO"/>
        </w:rPr>
        <w:t>3</w:t>
      </w:r>
      <w:r w:rsidR="00BE0160" w:rsidRPr="00B034FE">
        <w:rPr>
          <w:noProof/>
          <w:lang w:val="es-CO"/>
        </w:rPr>
        <w:fldChar w:fldCharType="end"/>
      </w:r>
    </w:p>
    <w:p w:rsidR="004774D6" w:rsidRPr="00B034FE" w:rsidRDefault="004774D6">
      <w:pPr>
        <w:pStyle w:val="TDC2"/>
        <w:tabs>
          <w:tab w:val="left" w:pos="1000"/>
        </w:tabs>
        <w:rPr>
          <w:noProof/>
          <w:sz w:val="24"/>
          <w:szCs w:val="24"/>
          <w:lang w:val="es-CO" w:eastAsia="es-ES"/>
        </w:rPr>
      </w:pPr>
      <w:r w:rsidRPr="00B034FE">
        <w:rPr>
          <w:noProof/>
          <w:lang w:val="es-CO"/>
        </w:rPr>
        <w:t>1.2</w:t>
      </w:r>
      <w:r w:rsidRPr="00B034FE">
        <w:rPr>
          <w:noProof/>
          <w:sz w:val="24"/>
          <w:szCs w:val="24"/>
          <w:lang w:val="es-CO" w:eastAsia="es-ES"/>
        </w:rPr>
        <w:tab/>
      </w:r>
      <w:r w:rsidRPr="00B034FE">
        <w:rPr>
          <w:noProof/>
          <w:lang w:val="es-CO"/>
        </w:rPr>
        <w:t>Alcance</w:t>
      </w:r>
      <w:r w:rsidRPr="00B034FE">
        <w:rPr>
          <w:noProof/>
          <w:lang w:val="es-CO"/>
        </w:rPr>
        <w:tab/>
      </w:r>
      <w:r w:rsidR="00BE0160" w:rsidRPr="00B034FE">
        <w:rPr>
          <w:noProof/>
          <w:lang w:val="es-CO"/>
        </w:rPr>
        <w:fldChar w:fldCharType="begin"/>
      </w:r>
      <w:r w:rsidRPr="00B034FE">
        <w:rPr>
          <w:noProof/>
          <w:lang w:val="es-CO"/>
        </w:rPr>
        <w:instrText xml:space="preserve"> PAGEREF _Toc207110094 \h </w:instrText>
      </w:r>
      <w:r w:rsidR="00BE0160" w:rsidRPr="00B034FE">
        <w:rPr>
          <w:noProof/>
          <w:lang w:val="es-CO"/>
        </w:rPr>
      </w:r>
      <w:r w:rsidR="00BE0160" w:rsidRPr="00B034FE">
        <w:rPr>
          <w:noProof/>
          <w:lang w:val="es-CO"/>
        </w:rPr>
        <w:fldChar w:fldCharType="separate"/>
      </w:r>
      <w:r w:rsidR="00A7014D" w:rsidRPr="00B034FE">
        <w:rPr>
          <w:noProof/>
          <w:lang w:val="es-CO"/>
        </w:rPr>
        <w:t>3</w:t>
      </w:r>
      <w:r w:rsidR="00BE0160" w:rsidRPr="00B034FE">
        <w:rPr>
          <w:noProof/>
          <w:lang w:val="es-CO"/>
        </w:rPr>
        <w:fldChar w:fldCharType="end"/>
      </w:r>
    </w:p>
    <w:p w:rsidR="004774D6" w:rsidRPr="00B034FE" w:rsidRDefault="004774D6">
      <w:pPr>
        <w:pStyle w:val="TDC2"/>
        <w:tabs>
          <w:tab w:val="left" w:pos="1000"/>
        </w:tabs>
        <w:rPr>
          <w:noProof/>
          <w:sz w:val="24"/>
          <w:szCs w:val="24"/>
          <w:lang w:val="es-CO" w:eastAsia="es-ES"/>
        </w:rPr>
      </w:pPr>
      <w:r w:rsidRPr="00B034FE">
        <w:rPr>
          <w:noProof/>
          <w:lang w:val="es-CO"/>
        </w:rPr>
        <w:t>1.3</w:t>
      </w:r>
      <w:r w:rsidRPr="00B034FE">
        <w:rPr>
          <w:noProof/>
          <w:sz w:val="24"/>
          <w:szCs w:val="24"/>
          <w:lang w:val="es-CO" w:eastAsia="es-ES"/>
        </w:rPr>
        <w:tab/>
      </w:r>
      <w:r w:rsidRPr="00B034FE">
        <w:rPr>
          <w:noProof/>
          <w:lang w:val="es-CO"/>
        </w:rPr>
        <w:t>Definiciones, Acrónimos, y Abrevaciones</w:t>
      </w:r>
      <w:r w:rsidRPr="00B034FE">
        <w:rPr>
          <w:noProof/>
          <w:lang w:val="es-CO"/>
        </w:rPr>
        <w:tab/>
      </w:r>
      <w:r w:rsidR="00BE0160" w:rsidRPr="00B034FE">
        <w:rPr>
          <w:noProof/>
          <w:lang w:val="es-CO"/>
        </w:rPr>
        <w:fldChar w:fldCharType="begin"/>
      </w:r>
      <w:r w:rsidRPr="00B034FE">
        <w:rPr>
          <w:noProof/>
          <w:lang w:val="es-CO"/>
        </w:rPr>
        <w:instrText xml:space="preserve"> PAGEREF _Toc207110095 \h </w:instrText>
      </w:r>
      <w:r w:rsidR="00BE0160" w:rsidRPr="00B034FE">
        <w:rPr>
          <w:noProof/>
          <w:lang w:val="es-CO"/>
        </w:rPr>
      </w:r>
      <w:r w:rsidR="00BE0160" w:rsidRPr="00B034FE">
        <w:rPr>
          <w:noProof/>
          <w:lang w:val="es-CO"/>
        </w:rPr>
        <w:fldChar w:fldCharType="separate"/>
      </w:r>
      <w:r w:rsidR="00A7014D" w:rsidRPr="00B034FE">
        <w:rPr>
          <w:noProof/>
          <w:lang w:val="es-CO"/>
        </w:rPr>
        <w:t>3</w:t>
      </w:r>
      <w:r w:rsidR="00BE0160" w:rsidRPr="00B034FE">
        <w:rPr>
          <w:noProof/>
          <w:lang w:val="es-CO"/>
        </w:rPr>
        <w:fldChar w:fldCharType="end"/>
      </w:r>
    </w:p>
    <w:p w:rsidR="004774D6" w:rsidRPr="00B034FE" w:rsidRDefault="004774D6">
      <w:pPr>
        <w:pStyle w:val="TDC2"/>
        <w:tabs>
          <w:tab w:val="left" w:pos="1000"/>
        </w:tabs>
        <w:rPr>
          <w:noProof/>
          <w:sz w:val="24"/>
          <w:szCs w:val="24"/>
          <w:lang w:val="es-CO" w:eastAsia="es-ES"/>
        </w:rPr>
      </w:pPr>
      <w:r w:rsidRPr="00B034FE">
        <w:rPr>
          <w:noProof/>
          <w:lang w:val="es-CO"/>
        </w:rPr>
        <w:t>1.4</w:t>
      </w:r>
      <w:r w:rsidRPr="00B034FE">
        <w:rPr>
          <w:noProof/>
          <w:sz w:val="24"/>
          <w:szCs w:val="24"/>
          <w:lang w:val="es-CO" w:eastAsia="es-ES"/>
        </w:rPr>
        <w:tab/>
      </w:r>
      <w:r w:rsidRPr="00B034FE">
        <w:rPr>
          <w:noProof/>
          <w:lang w:val="es-CO"/>
        </w:rPr>
        <w:t>Referencias</w:t>
      </w:r>
      <w:r w:rsidRPr="00B034FE">
        <w:rPr>
          <w:noProof/>
          <w:lang w:val="es-CO"/>
        </w:rPr>
        <w:tab/>
      </w:r>
      <w:r w:rsidR="00BE0160" w:rsidRPr="00B034FE">
        <w:rPr>
          <w:noProof/>
          <w:lang w:val="es-CO"/>
        </w:rPr>
        <w:fldChar w:fldCharType="begin"/>
      </w:r>
      <w:r w:rsidRPr="00B034FE">
        <w:rPr>
          <w:noProof/>
          <w:lang w:val="es-CO"/>
        </w:rPr>
        <w:instrText xml:space="preserve"> PAGEREF _Toc207110096 \h </w:instrText>
      </w:r>
      <w:r w:rsidR="00BE0160" w:rsidRPr="00B034FE">
        <w:rPr>
          <w:noProof/>
          <w:lang w:val="es-CO"/>
        </w:rPr>
      </w:r>
      <w:r w:rsidR="00BE0160" w:rsidRPr="00B034FE">
        <w:rPr>
          <w:noProof/>
          <w:lang w:val="es-CO"/>
        </w:rPr>
        <w:fldChar w:fldCharType="separate"/>
      </w:r>
      <w:r w:rsidR="00A7014D" w:rsidRPr="00B034FE">
        <w:rPr>
          <w:noProof/>
          <w:lang w:val="es-CO"/>
        </w:rPr>
        <w:t>3</w:t>
      </w:r>
      <w:r w:rsidR="00BE0160" w:rsidRPr="00B034FE">
        <w:rPr>
          <w:noProof/>
          <w:lang w:val="es-CO"/>
        </w:rPr>
        <w:fldChar w:fldCharType="end"/>
      </w:r>
    </w:p>
    <w:p w:rsidR="004774D6" w:rsidRPr="00B034FE" w:rsidRDefault="004774D6">
      <w:pPr>
        <w:pStyle w:val="TDC2"/>
        <w:tabs>
          <w:tab w:val="left" w:pos="1000"/>
        </w:tabs>
        <w:rPr>
          <w:noProof/>
          <w:sz w:val="24"/>
          <w:szCs w:val="24"/>
          <w:lang w:val="es-CO" w:eastAsia="es-ES"/>
        </w:rPr>
      </w:pPr>
      <w:r w:rsidRPr="00B034FE">
        <w:rPr>
          <w:noProof/>
          <w:lang w:val="es-CO"/>
        </w:rPr>
        <w:t>1.5</w:t>
      </w:r>
      <w:r w:rsidRPr="00B034FE">
        <w:rPr>
          <w:noProof/>
          <w:sz w:val="24"/>
          <w:szCs w:val="24"/>
          <w:lang w:val="es-CO" w:eastAsia="es-ES"/>
        </w:rPr>
        <w:tab/>
      </w:r>
      <w:r w:rsidRPr="00B034FE">
        <w:rPr>
          <w:noProof/>
          <w:lang w:val="es-CO"/>
        </w:rPr>
        <w:t>Descripción general</w:t>
      </w:r>
      <w:r w:rsidRPr="00B034FE">
        <w:rPr>
          <w:noProof/>
          <w:lang w:val="es-CO"/>
        </w:rPr>
        <w:tab/>
      </w:r>
      <w:r w:rsidR="00BE0160" w:rsidRPr="00B034FE">
        <w:rPr>
          <w:noProof/>
          <w:lang w:val="es-CO"/>
        </w:rPr>
        <w:fldChar w:fldCharType="begin"/>
      </w:r>
      <w:r w:rsidRPr="00B034FE">
        <w:rPr>
          <w:noProof/>
          <w:lang w:val="es-CO"/>
        </w:rPr>
        <w:instrText xml:space="preserve"> PAGEREF _Toc207110097 \h </w:instrText>
      </w:r>
      <w:r w:rsidR="00BE0160" w:rsidRPr="00B034FE">
        <w:rPr>
          <w:noProof/>
          <w:lang w:val="es-CO"/>
        </w:rPr>
      </w:r>
      <w:r w:rsidR="00BE0160" w:rsidRPr="00B034FE">
        <w:rPr>
          <w:noProof/>
          <w:lang w:val="es-CO"/>
        </w:rPr>
        <w:fldChar w:fldCharType="separate"/>
      </w:r>
      <w:r w:rsidR="00A7014D" w:rsidRPr="00B034FE">
        <w:rPr>
          <w:noProof/>
          <w:lang w:val="es-CO"/>
        </w:rPr>
        <w:t>3</w:t>
      </w:r>
      <w:r w:rsidR="00BE0160" w:rsidRPr="00B034FE">
        <w:rPr>
          <w:noProof/>
          <w:lang w:val="es-CO"/>
        </w:rPr>
        <w:fldChar w:fldCharType="end"/>
      </w:r>
    </w:p>
    <w:p w:rsidR="004774D6" w:rsidRPr="00B034FE" w:rsidRDefault="004774D6">
      <w:pPr>
        <w:pStyle w:val="TDC1"/>
        <w:tabs>
          <w:tab w:val="left" w:pos="432"/>
        </w:tabs>
        <w:rPr>
          <w:noProof/>
          <w:sz w:val="24"/>
          <w:szCs w:val="24"/>
          <w:lang w:val="es-CO" w:eastAsia="es-ES"/>
        </w:rPr>
      </w:pPr>
      <w:r w:rsidRPr="00B034FE">
        <w:rPr>
          <w:noProof/>
          <w:lang w:val="es-CO"/>
        </w:rPr>
        <w:t>2.</w:t>
      </w:r>
      <w:r w:rsidRPr="00B034FE">
        <w:rPr>
          <w:noProof/>
          <w:sz w:val="24"/>
          <w:szCs w:val="24"/>
          <w:lang w:val="es-CO" w:eastAsia="es-ES"/>
        </w:rPr>
        <w:tab/>
      </w:r>
      <w:r w:rsidRPr="00B034FE">
        <w:rPr>
          <w:noProof/>
          <w:lang w:val="es-CO"/>
        </w:rPr>
        <w:t>Resumen de riesgos</w:t>
      </w:r>
      <w:r w:rsidRPr="00B034FE">
        <w:rPr>
          <w:noProof/>
          <w:lang w:val="es-CO"/>
        </w:rPr>
        <w:tab/>
      </w:r>
      <w:r w:rsidR="00BE0160" w:rsidRPr="00B034FE">
        <w:rPr>
          <w:noProof/>
          <w:lang w:val="es-CO"/>
        </w:rPr>
        <w:fldChar w:fldCharType="begin"/>
      </w:r>
      <w:r w:rsidRPr="00B034FE">
        <w:rPr>
          <w:noProof/>
          <w:lang w:val="es-CO"/>
        </w:rPr>
        <w:instrText xml:space="preserve"> PAGEREF _Toc207110098 \h </w:instrText>
      </w:r>
      <w:r w:rsidR="00BE0160" w:rsidRPr="00B034FE">
        <w:rPr>
          <w:noProof/>
          <w:lang w:val="es-CO"/>
        </w:rPr>
      </w:r>
      <w:r w:rsidR="00BE0160" w:rsidRPr="00B034FE">
        <w:rPr>
          <w:noProof/>
          <w:lang w:val="es-CO"/>
        </w:rPr>
        <w:fldChar w:fldCharType="separate"/>
      </w:r>
      <w:r w:rsidR="00A7014D" w:rsidRPr="00B034FE">
        <w:rPr>
          <w:noProof/>
          <w:lang w:val="es-CO"/>
        </w:rPr>
        <w:t>3</w:t>
      </w:r>
      <w:r w:rsidR="00BE0160" w:rsidRPr="00B034FE">
        <w:rPr>
          <w:noProof/>
          <w:lang w:val="es-CO"/>
        </w:rPr>
        <w:fldChar w:fldCharType="end"/>
      </w:r>
    </w:p>
    <w:p w:rsidR="004774D6" w:rsidRPr="00B034FE" w:rsidRDefault="004774D6">
      <w:pPr>
        <w:pStyle w:val="TDC1"/>
        <w:tabs>
          <w:tab w:val="left" w:pos="432"/>
        </w:tabs>
        <w:rPr>
          <w:noProof/>
          <w:sz w:val="24"/>
          <w:szCs w:val="24"/>
          <w:lang w:val="es-CO" w:eastAsia="es-ES"/>
        </w:rPr>
      </w:pPr>
      <w:r w:rsidRPr="00B034FE">
        <w:rPr>
          <w:noProof/>
          <w:lang w:val="es-CO"/>
        </w:rPr>
        <w:t>3.</w:t>
      </w:r>
      <w:r w:rsidRPr="00B034FE">
        <w:rPr>
          <w:noProof/>
          <w:sz w:val="24"/>
          <w:szCs w:val="24"/>
          <w:lang w:val="es-CO" w:eastAsia="es-ES"/>
        </w:rPr>
        <w:tab/>
      </w:r>
      <w:r w:rsidRPr="00B034FE">
        <w:rPr>
          <w:noProof/>
          <w:lang w:val="es-CO"/>
        </w:rPr>
        <w:t>Tareas de administración de riesgos.</w:t>
      </w:r>
      <w:r w:rsidRPr="00B034FE">
        <w:rPr>
          <w:noProof/>
          <w:lang w:val="es-CO"/>
        </w:rPr>
        <w:tab/>
      </w:r>
      <w:r w:rsidR="00BE0160" w:rsidRPr="00B034FE">
        <w:rPr>
          <w:noProof/>
          <w:lang w:val="es-CO"/>
        </w:rPr>
        <w:fldChar w:fldCharType="begin"/>
      </w:r>
      <w:r w:rsidRPr="00B034FE">
        <w:rPr>
          <w:noProof/>
          <w:lang w:val="es-CO"/>
        </w:rPr>
        <w:instrText xml:space="preserve"> PAGEREF _Toc207110099 \h </w:instrText>
      </w:r>
      <w:r w:rsidR="00BE0160" w:rsidRPr="00B034FE">
        <w:rPr>
          <w:noProof/>
          <w:lang w:val="es-CO"/>
        </w:rPr>
      </w:r>
      <w:r w:rsidR="00BE0160" w:rsidRPr="00B034FE">
        <w:rPr>
          <w:noProof/>
          <w:lang w:val="es-CO"/>
        </w:rPr>
        <w:fldChar w:fldCharType="separate"/>
      </w:r>
      <w:r w:rsidR="00A7014D" w:rsidRPr="00B034FE">
        <w:rPr>
          <w:noProof/>
          <w:lang w:val="es-CO"/>
        </w:rPr>
        <w:t>3</w:t>
      </w:r>
      <w:r w:rsidR="00BE0160" w:rsidRPr="00B034FE">
        <w:rPr>
          <w:noProof/>
          <w:lang w:val="es-CO"/>
        </w:rPr>
        <w:fldChar w:fldCharType="end"/>
      </w:r>
    </w:p>
    <w:p w:rsidR="004774D6" w:rsidRPr="00B034FE" w:rsidRDefault="004774D6">
      <w:pPr>
        <w:pStyle w:val="TDC1"/>
        <w:tabs>
          <w:tab w:val="left" w:pos="432"/>
        </w:tabs>
        <w:rPr>
          <w:noProof/>
          <w:sz w:val="24"/>
          <w:szCs w:val="24"/>
          <w:lang w:val="es-CO" w:eastAsia="es-ES"/>
        </w:rPr>
      </w:pPr>
      <w:r w:rsidRPr="00B034FE">
        <w:rPr>
          <w:noProof/>
          <w:lang w:val="es-CO"/>
        </w:rPr>
        <w:t>4.</w:t>
      </w:r>
      <w:r w:rsidRPr="00B034FE">
        <w:rPr>
          <w:noProof/>
          <w:sz w:val="24"/>
          <w:szCs w:val="24"/>
          <w:lang w:val="es-CO" w:eastAsia="es-ES"/>
        </w:rPr>
        <w:tab/>
      </w:r>
      <w:r w:rsidRPr="00B034FE">
        <w:rPr>
          <w:noProof/>
          <w:lang w:val="es-CO"/>
        </w:rPr>
        <w:t>Organización y responsabilidades</w:t>
      </w:r>
      <w:r w:rsidRPr="00B034FE">
        <w:rPr>
          <w:noProof/>
          <w:lang w:val="es-CO"/>
        </w:rPr>
        <w:tab/>
      </w:r>
      <w:r w:rsidR="00BE0160" w:rsidRPr="00B034FE">
        <w:rPr>
          <w:noProof/>
          <w:lang w:val="es-CO"/>
        </w:rPr>
        <w:fldChar w:fldCharType="begin"/>
      </w:r>
      <w:r w:rsidRPr="00B034FE">
        <w:rPr>
          <w:noProof/>
          <w:lang w:val="es-CO"/>
        </w:rPr>
        <w:instrText xml:space="preserve"> PAGEREF _Toc207110100 \h </w:instrText>
      </w:r>
      <w:r w:rsidR="00BE0160" w:rsidRPr="00B034FE">
        <w:rPr>
          <w:noProof/>
          <w:lang w:val="es-CO"/>
        </w:rPr>
      </w:r>
      <w:r w:rsidR="00BE0160" w:rsidRPr="00B034FE">
        <w:rPr>
          <w:noProof/>
          <w:lang w:val="es-CO"/>
        </w:rPr>
        <w:fldChar w:fldCharType="separate"/>
      </w:r>
      <w:r w:rsidR="00A7014D" w:rsidRPr="00B034FE">
        <w:rPr>
          <w:noProof/>
          <w:lang w:val="es-CO"/>
        </w:rPr>
        <w:t>3</w:t>
      </w:r>
      <w:r w:rsidR="00BE0160" w:rsidRPr="00B034FE">
        <w:rPr>
          <w:noProof/>
          <w:lang w:val="es-CO"/>
        </w:rPr>
        <w:fldChar w:fldCharType="end"/>
      </w:r>
    </w:p>
    <w:p w:rsidR="004774D6" w:rsidRPr="00B034FE" w:rsidRDefault="004774D6">
      <w:pPr>
        <w:pStyle w:val="TDC1"/>
        <w:tabs>
          <w:tab w:val="left" w:pos="432"/>
        </w:tabs>
        <w:rPr>
          <w:noProof/>
          <w:sz w:val="24"/>
          <w:szCs w:val="24"/>
          <w:lang w:val="es-CO" w:eastAsia="es-ES"/>
        </w:rPr>
      </w:pPr>
      <w:r w:rsidRPr="00B034FE">
        <w:rPr>
          <w:noProof/>
          <w:lang w:val="es-CO"/>
        </w:rPr>
        <w:t>5.</w:t>
      </w:r>
      <w:r w:rsidRPr="00B034FE">
        <w:rPr>
          <w:noProof/>
          <w:sz w:val="24"/>
          <w:szCs w:val="24"/>
          <w:lang w:val="es-CO" w:eastAsia="es-ES"/>
        </w:rPr>
        <w:tab/>
      </w:r>
      <w:r w:rsidRPr="00B034FE">
        <w:rPr>
          <w:noProof/>
          <w:lang w:val="es-CO"/>
        </w:rPr>
        <w:t>Presupuesto</w:t>
      </w:r>
      <w:r w:rsidRPr="00B034FE">
        <w:rPr>
          <w:noProof/>
          <w:lang w:val="es-CO"/>
        </w:rPr>
        <w:tab/>
      </w:r>
      <w:r w:rsidR="00BE0160" w:rsidRPr="00B034FE">
        <w:rPr>
          <w:noProof/>
          <w:lang w:val="es-CO"/>
        </w:rPr>
        <w:fldChar w:fldCharType="begin"/>
      </w:r>
      <w:r w:rsidRPr="00B034FE">
        <w:rPr>
          <w:noProof/>
          <w:lang w:val="es-CO"/>
        </w:rPr>
        <w:instrText xml:space="preserve"> PAGEREF _Toc207110101 \h </w:instrText>
      </w:r>
      <w:r w:rsidR="00BE0160" w:rsidRPr="00B034FE">
        <w:rPr>
          <w:noProof/>
          <w:lang w:val="es-CO"/>
        </w:rPr>
      </w:r>
      <w:r w:rsidR="00BE0160" w:rsidRPr="00B034FE">
        <w:rPr>
          <w:noProof/>
          <w:lang w:val="es-CO"/>
        </w:rPr>
        <w:fldChar w:fldCharType="separate"/>
      </w:r>
      <w:r w:rsidR="00A7014D" w:rsidRPr="00B034FE">
        <w:rPr>
          <w:noProof/>
          <w:lang w:val="es-CO"/>
        </w:rPr>
        <w:t>3</w:t>
      </w:r>
      <w:r w:rsidR="00BE0160" w:rsidRPr="00B034FE">
        <w:rPr>
          <w:noProof/>
          <w:lang w:val="es-CO"/>
        </w:rPr>
        <w:fldChar w:fldCharType="end"/>
      </w:r>
    </w:p>
    <w:p w:rsidR="004774D6" w:rsidRPr="00B034FE" w:rsidRDefault="004774D6">
      <w:pPr>
        <w:pStyle w:val="TDC1"/>
        <w:tabs>
          <w:tab w:val="left" w:pos="432"/>
        </w:tabs>
        <w:rPr>
          <w:noProof/>
          <w:sz w:val="24"/>
          <w:szCs w:val="24"/>
          <w:lang w:val="es-CO" w:eastAsia="es-ES"/>
        </w:rPr>
      </w:pPr>
      <w:r w:rsidRPr="00B034FE">
        <w:rPr>
          <w:noProof/>
          <w:lang w:val="es-CO"/>
        </w:rPr>
        <w:t>6.</w:t>
      </w:r>
      <w:r w:rsidRPr="00B034FE">
        <w:rPr>
          <w:noProof/>
          <w:sz w:val="24"/>
          <w:szCs w:val="24"/>
          <w:lang w:val="es-CO" w:eastAsia="es-ES"/>
        </w:rPr>
        <w:tab/>
      </w:r>
      <w:r w:rsidRPr="00B034FE">
        <w:rPr>
          <w:noProof/>
          <w:lang w:val="es-CO"/>
        </w:rPr>
        <w:t>Herramientas y técnicas</w:t>
      </w:r>
      <w:r w:rsidRPr="00B034FE">
        <w:rPr>
          <w:noProof/>
          <w:lang w:val="es-CO"/>
        </w:rPr>
        <w:tab/>
      </w:r>
      <w:r w:rsidR="00BE0160" w:rsidRPr="00B034FE">
        <w:rPr>
          <w:noProof/>
          <w:lang w:val="es-CO"/>
        </w:rPr>
        <w:fldChar w:fldCharType="begin"/>
      </w:r>
      <w:r w:rsidRPr="00B034FE">
        <w:rPr>
          <w:noProof/>
          <w:lang w:val="es-CO"/>
        </w:rPr>
        <w:instrText xml:space="preserve"> PAGEREF _Toc207110102 \h </w:instrText>
      </w:r>
      <w:r w:rsidR="00BE0160" w:rsidRPr="00B034FE">
        <w:rPr>
          <w:noProof/>
          <w:lang w:val="es-CO"/>
        </w:rPr>
      </w:r>
      <w:r w:rsidR="00BE0160" w:rsidRPr="00B034FE">
        <w:rPr>
          <w:noProof/>
          <w:lang w:val="es-CO"/>
        </w:rPr>
        <w:fldChar w:fldCharType="separate"/>
      </w:r>
      <w:r w:rsidR="00A7014D" w:rsidRPr="00B034FE">
        <w:rPr>
          <w:noProof/>
          <w:lang w:val="es-CO"/>
        </w:rPr>
        <w:t>3</w:t>
      </w:r>
      <w:r w:rsidR="00BE0160" w:rsidRPr="00B034FE">
        <w:rPr>
          <w:noProof/>
          <w:lang w:val="es-CO"/>
        </w:rPr>
        <w:fldChar w:fldCharType="end"/>
      </w:r>
    </w:p>
    <w:p w:rsidR="004774D6" w:rsidRPr="00B034FE" w:rsidRDefault="004774D6">
      <w:pPr>
        <w:pStyle w:val="TDC1"/>
        <w:tabs>
          <w:tab w:val="left" w:pos="432"/>
        </w:tabs>
        <w:rPr>
          <w:noProof/>
          <w:sz w:val="24"/>
          <w:szCs w:val="24"/>
          <w:lang w:val="es-CO" w:eastAsia="es-ES"/>
        </w:rPr>
      </w:pPr>
      <w:r w:rsidRPr="00B034FE">
        <w:rPr>
          <w:noProof/>
          <w:lang w:val="es-CO"/>
        </w:rPr>
        <w:t>7.</w:t>
      </w:r>
      <w:r w:rsidRPr="00B034FE">
        <w:rPr>
          <w:noProof/>
          <w:sz w:val="24"/>
          <w:szCs w:val="24"/>
          <w:lang w:val="es-CO" w:eastAsia="es-ES"/>
        </w:rPr>
        <w:tab/>
      </w:r>
      <w:r w:rsidRPr="00B034FE">
        <w:rPr>
          <w:noProof/>
          <w:lang w:val="es-CO"/>
        </w:rPr>
        <w:t>Lista de riesgos a manejar</w:t>
      </w:r>
      <w:r w:rsidRPr="00B034FE">
        <w:rPr>
          <w:noProof/>
          <w:lang w:val="es-CO"/>
        </w:rPr>
        <w:tab/>
      </w:r>
      <w:r w:rsidR="00BE0160" w:rsidRPr="00B034FE">
        <w:rPr>
          <w:noProof/>
          <w:lang w:val="es-CO"/>
        </w:rPr>
        <w:fldChar w:fldCharType="begin"/>
      </w:r>
      <w:r w:rsidRPr="00B034FE">
        <w:rPr>
          <w:noProof/>
          <w:lang w:val="es-CO"/>
        </w:rPr>
        <w:instrText xml:space="preserve"> PAGEREF _Toc207110103 \h </w:instrText>
      </w:r>
      <w:r w:rsidR="00BE0160" w:rsidRPr="00B034FE">
        <w:rPr>
          <w:noProof/>
          <w:lang w:val="es-CO"/>
        </w:rPr>
      </w:r>
      <w:r w:rsidR="00BE0160" w:rsidRPr="00B034FE">
        <w:rPr>
          <w:noProof/>
          <w:lang w:val="es-CO"/>
        </w:rPr>
        <w:fldChar w:fldCharType="separate"/>
      </w:r>
      <w:r w:rsidR="00A7014D" w:rsidRPr="00B034FE">
        <w:rPr>
          <w:noProof/>
          <w:lang w:val="es-CO"/>
        </w:rPr>
        <w:t>3</w:t>
      </w:r>
      <w:r w:rsidR="00BE0160" w:rsidRPr="00B034FE">
        <w:rPr>
          <w:noProof/>
          <w:lang w:val="es-CO"/>
        </w:rPr>
        <w:fldChar w:fldCharType="end"/>
      </w:r>
    </w:p>
    <w:p w:rsidR="00D8690F" w:rsidRPr="00B034FE" w:rsidRDefault="00BE0160">
      <w:pPr>
        <w:pStyle w:val="Ttulo"/>
        <w:rPr>
          <w:lang w:val="es-CO"/>
        </w:rPr>
      </w:pPr>
      <w:r w:rsidRPr="00B034FE">
        <w:rPr>
          <w:lang w:val="es-CO"/>
        </w:rPr>
        <w:fldChar w:fldCharType="end"/>
      </w:r>
      <w:r w:rsidR="00D8690F" w:rsidRPr="00B034FE">
        <w:rPr>
          <w:lang w:val="es-CO"/>
        </w:rPr>
        <w:br w:type="page"/>
      </w:r>
      <w:r w:rsidR="001829D2" w:rsidRPr="00B034FE">
        <w:rPr>
          <w:lang w:val="es-CO"/>
        </w:rPr>
        <w:lastRenderedPageBreak/>
        <w:t>Plan de Gestión de Riesgos</w:t>
      </w:r>
    </w:p>
    <w:p w:rsidR="00D8690F" w:rsidRPr="00B034FE" w:rsidRDefault="00D8690F">
      <w:pPr>
        <w:pStyle w:val="Ttulo1"/>
        <w:numPr>
          <w:ilvl w:val="0"/>
          <w:numId w:val="0"/>
        </w:numPr>
        <w:rPr>
          <w:lang w:val="es-CO"/>
        </w:rPr>
      </w:pPr>
      <w:bookmarkStart w:id="0" w:name="_Toc447095880"/>
    </w:p>
    <w:p w:rsidR="00D8690F" w:rsidRPr="00B034FE" w:rsidRDefault="00D8690F">
      <w:pPr>
        <w:pStyle w:val="Ttulo1"/>
        <w:rPr>
          <w:lang w:val="es-CO"/>
        </w:rPr>
      </w:pPr>
      <w:bookmarkStart w:id="1" w:name="_Toc456598586"/>
      <w:bookmarkStart w:id="2" w:name="_Toc456600917"/>
      <w:bookmarkStart w:id="3" w:name="_Toc207110092"/>
      <w:bookmarkEnd w:id="0"/>
      <w:r w:rsidRPr="00B034FE">
        <w:rPr>
          <w:lang w:val="es-CO"/>
        </w:rPr>
        <w:t>Introduc</w:t>
      </w:r>
      <w:bookmarkEnd w:id="1"/>
      <w:bookmarkEnd w:id="2"/>
      <w:r w:rsidR="0092587D" w:rsidRPr="00B034FE">
        <w:rPr>
          <w:lang w:val="es-CO"/>
        </w:rPr>
        <w:t>ción</w:t>
      </w:r>
      <w:bookmarkEnd w:id="3"/>
    </w:p>
    <w:p w:rsidR="00D8690F" w:rsidRPr="00B034FE" w:rsidRDefault="00D8690F">
      <w:pPr>
        <w:pStyle w:val="Ttulo2"/>
        <w:rPr>
          <w:lang w:val="es-CO"/>
        </w:rPr>
      </w:pPr>
      <w:bookmarkStart w:id="4" w:name="_Toc456598587"/>
      <w:bookmarkStart w:id="5" w:name="_Toc456600918"/>
      <w:bookmarkStart w:id="6" w:name="_Toc207110093"/>
      <w:r w:rsidRPr="00B034FE">
        <w:rPr>
          <w:lang w:val="es-CO"/>
        </w:rPr>
        <w:t>P</w:t>
      </w:r>
      <w:bookmarkEnd w:id="4"/>
      <w:bookmarkEnd w:id="5"/>
      <w:r w:rsidR="0092587D" w:rsidRPr="00B034FE">
        <w:rPr>
          <w:lang w:val="es-CO"/>
        </w:rPr>
        <w:t>ropósito</w:t>
      </w:r>
      <w:bookmarkEnd w:id="6"/>
    </w:p>
    <w:p w:rsidR="00A7014D" w:rsidRPr="00B034FE" w:rsidRDefault="00A7014D" w:rsidP="00A7014D">
      <w:pPr>
        <w:pStyle w:val="Textoindependiente"/>
        <w:jc w:val="both"/>
        <w:rPr>
          <w:lang w:val="es-CO"/>
        </w:rPr>
      </w:pPr>
      <w:bookmarkStart w:id="7" w:name="_Toc207110094"/>
      <w:r w:rsidRPr="00B034FE">
        <w:rPr>
          <w:lang w:val="es-CO"/>
        </w:rPr>
        <w:t>El propósito de este documento es el de establecer un Plan de Gestión coherente con la Lista de Riesgos encontrada dentro del análisis del problema y los que se puedan derivar en el desarrollo del proyecto. Todo lo anterior para controlar a tiempo la posible aparición de uno de los riesgos y la forma correcta de controlar los mismos.</w:t>
      </w:r>
    </w:p>
    <w:p w:rsidR="00D8690F" w:rsidRPr="00B034FE" w:rsidRDefault="0092587D">
      <w:pPr>
        <w:pStyle w:val="Ttulo2"/>
        <w:rPr>
          <w:lang w:val="es-CO"/>
        </w:rPr>
      </w:pPr>
      <w:r w:rsidRPr="00B034FE">
        <w:rPr>
          <w:lang w:val="es-CO"/>
        </w:rPr>
        <w:t>Alcance</w:t>
      </w:r>
      <w:bookmarkEnd w:id="7"/>
    </w:p>
    <w:p w:rsidR="00A7014D" w:rsidRPr="00B034FE" w:rsidRDefault="00A7014D" w:rsidP="00A7014D">
      <w:pPr>
        <w:pStyle w:val="Textoindependiente"/>
        <w:jc w:val="both"/>
        <w:rPr>
          <w:lang w:val="es-CO"/>
        </w:rPr>
      </w:pPr>
      <w:bookmarkStart w:id="8" w:name="_Toc456598589"/>
      <w:bookmarkStart w:id="9" w:name="_Toc456600920"/>
      <w:bookmarkStart w:id="10" w:name="_Toc207110095"/>
      <w:r w:rsidRPr="00B034FE">
        <w:rPr>
          <w:lang w:val="es-CO"/>
        </w:rPr>
        <w:t>El alcance de este documento es el de fijar un plan de políticas a seguir por parte del Asesor Técnico y del encargado del proyecto para tener en cuenta ante la aparición de un problema. Cabe anotar que dentro del alcance del documento esta la aprobación del mismo y el cumplimiento de las políticas originadas del mismo.</w:t>
      </w:r>
    </w:p>
    <w:p w:rsidR="00D8690F" w:rsidRPr="00B034FE" w:rsidRDefault="0092587D">
      <w:pPr>
        <w:pStyle w:val="Ttulo2"/>
        <w:rPr>
          <w:lang w:val="es-CO"/>
        </w:rPr>
      </w:pPr>
      <w:r w:rsidRPr="00B034FE">
        <w:rPr>
          <w:lang w:val="es-CO"/>
        </w:rPr>
        <w:t>Definiciones</w:t>
      </w:r>
      <w:r w:rsidR="00D8690F" w:rsidRPr="00B034FE">
        <w:rPr>
          <w:lang w:val="es-CO"/>
        </w:rPr>
        <w:t>, Acr</w:t>
      </w:r>
      <w:r w:rsidRPr="00B034FE">
        <w:rPr>
          <w:lang w:val="es-CO"/>
        </w:rPr>
        <w:t>ó</w:t>
      </w:r>
      <w:r w:rsidR="00D8690F" w:rsidRPr="00B034FE">
        <w:rPr>
          <w:lang w:val="es-CO"/>
        </w:rPr>
        <w:t>n</w:t>
      </w:r>
      <w:r w:rsidRPr="00B034FE">
        <w:rPr>
          <w:lang w:val="es-CO"/>
        </w:rPr>
        <w:t>imos</w:t>
      </w:r>
      <w:r w:rsidR="00D8690F" w:rsidRPr="00B034FE">
        <w:rPr>
          <w:lang w:val="es-CO"/>
        </w:rPr>
        <w:t xml:space="preserve">, </w:t>
      </w:r>
      <w:bookmarkEnd w:id="8"/>
      <w:bookmarkEnd w:id="9"/>
      <w:r w:rsidRPr="00B034FE">
        <w:rPr>
          <w:lang w:val="es-CO"/>
        </w:rPr>
        <w:t xml:space="preserve">y </w:t>
      </w:r>
      <w:bookmarkEnd w:id="10"/>
      <w:r w:rsidR="00B034FE" w:rsidRPr="00B034FE">
        <w:rPr>
          <w:lang w:val="es-CO"/>
        </w:rPr>
        <w:t>Abreviaciones</w:t>
      </w:r>
    </w:p>
    <w:p w:rsidR="00A7014D" w:rsidRPr="00B034FE" w:rsidRDefault="00A7014D" w:rsidP="00A7014D">
      <w:pPr>
        <w:ind w:left="720"/>
        <w:rPr>
          <w:i/>
          <w:color w:val="0000FF"/>
          <w:lang w:val="es-CO"/>
        </w:rPr>
      </w:pPr>
      <w:bookmarkStart w:id="11" w:name="_Toc456598590"/>
      <w:bookmarkStart w:id="12" w:name="_Toc456600921"/>
      <w:bookmarkStart w:id="13" w:name="_Toc207110096"/>
      <w:r w:rsidRPr="00B034FE">
        <w:rPr>
          <w:lang w:val="es-CO"/>
        </w:rPr>
        <w:t xml:space="preserve">Ver el documento </w:t>
      </w:r>
      <w:r w:rsidRPr="00B034FE">
        <w:rPr>
          <w:i/>
          <w:color w:val="0000FF"/>
          <w:lang w:val="es-CO"/>
        </w:rPr>
        <w:t>Glosario.doc</w:t>
      </w:r>
    </w:p>
    <w:p w:rsidR="00D8690F" w:rsidRPr="00B034FE" w:rsidRDefault="00D8690F">
      <w:pPr>
        <w:pStyle w:val="Ttulo2"/>
        <w:rPr>
          <w:lang w:val="es-CO"/>
        </w:rPr>
      </w:pPr>
      <w:r w:rsidRPr="00B034FE">
        <w:rPr>
          <w:lang w:val="es-CO"/>
        </w:rPr>
        <w:t>Referenc</w:t>
      </w:r>
      <w:bookmarkEnd w:id="11"/>
      <w:bookmarkEnd w:id="12"/>
      <w:r w:rsidR="0092587D" w:rsidRPr="00B034FE">
        <w:rPr>
          <w:lang w:val="es-CO"/>
        </w:rPr>
        <w:t>ias</w:t>
      </w:r>
      <w:bookmarkEnd w:id="13"/>
    </w:p>
    <w:p w:rsidR="00A7014D" w:rsidRPr="00B034FE" w:rsidRDefault="00A7014D" w:rsidP="00A7014D">
      <w:pPr>
        <w:pStyle w:val="Textoindependiente"/>
        <w:jc w:val="both"/>
        <w:rPr>
          <w:i/>
          <w:color w:val="0000FF"/>
          <w:lang w:val="es-CO"/>
        </w:rPr>
      </w:pPr>
      <w:bookmarkStart w:id="14" w:name="_Toc207110097"/>
      <w:r w:rsidRPr="00B034FE">
        <w:rPr>
          <w:lang w:val="es-CO"/>
        </w:rPr>
        <w:t>Ver el documento</w:t>
      </w:r>
      <w:r w:rsidRPr="00B034FE">
        <w:rPr>
          <w:i/>
          <w:lang w:val="es-CO"/>
        </w:rPr>
        <w:t xml:space="preserve"> </w:t>
      </w:r>
      <w:r w:rsidRPr="00B034FE">
        <w:rPr>
          <w:i/>
          <w:color w:val="0000FF"/>
          <w:lang w:val="es-CO"/>
        </w:rPr>
        <w:t>Visión.doc</w:t>
      </w:r>
    </w:p>
    <w:p w:rsidR="00D8690F" w:rsidRPr="00B034FE" w:rsidRDefault="0092587D">
      <w:pPr>
        <w:pStyle w:val="Ttulo2"/>
        <w:rPr>
          <w:lang w:val="es-CO"/>
        </w:rPr>
      </w:pPr>
      <w:r w:rsidRPr="00B034FE">
        <w:rPr>
          <w:lang w:val="es-CO"/>
        </w:rPr>
        <w:t>Descripción general</w:t>
      </w:r>
      <w:bookmarkEnd w:id="14"/>
    </w:p>
    <w:p w:rsidR="00A7014D" w:rsidRDefault="00A7014D" w:rsidP="00A7014D">
      <w:pPr>
        <w:pStyle w:val="Textoindependiente"/>
        <w:jc w:val="both"/>
        <w:rPr>
          <w:lang w:val="es-CO"/>
        </w:rPr>
      </w:pPr>
      <w:bookmarkStart w:id="15" w:name="_Toc207110098"/>
      <w:r w:rsidRPr="00B034FE">
        <w:rPr>
          <w:lang w:val="es-CO"/>
        </w:rPr>
        <w:t>El documento establece políticas a seguir para la correcta Gestión de los Riegos en cuanto a mitigación se refiere; para lograr esto se abordará el ámbito de responsabilidades, presupuestos, herramientas y un listado de requerimientos a gestionar.</w:t>
      </w:r>
    </w:p>
    <w:p w:rsidR="008E69A1" w:rsidRPr="00B034FE" w:rsidRDefault="008E69A1" w:rsidP="00A7014D">
      <w:pPr>
        <w:pStyle w:val="Textoindependiente"/>
        <w:jc w:val="both"/>
        <w:rPr>
          <w:lang w:val="es-CO"/>
        </w:rPr>
      </w:pPr>
    </w:p>
    <w:p w:rsidR="00D8690F" w:rsidRPr="00B034FE" w:rsidRDefault="0092587D">
      <w:pPr>
        <w:pStyle w:val="Ttulo1"/>
        <w:numPr>
          <w:ilvl w:val="0"/>
          <w:numId w:val="12"/>
        </w:numPr>
        <w:rPr>
          <w:lang w:val="es-CO"/>
        </w:rPr>
      </w:pPr>
      <w:r w:rsidRPr="00B034FE">
        <w:rPr>
          <w:lang w:val="es-CO"/>
        </w:rPr>
        <w:t>Resumen de riesgos</w:t>
      </w:r>
      <w:bookmarkEnd w:id="15"/>
    </w:p>
    <w:p w:rsidR="00A7014D" w:rsidRDefault="00A7014D" w:rsidP="00A7014D">
      <w:pPr>
        <w:pStyle w:val="Textoindependiente"/>
        <w:jc w:val="both"/>
        <w:rPr>
          <w:lang w:val="es-CO"/>
        </w:rPr>
      </w:pPr>
      <w:bookmarkStart w:id="16" w:name="_Toc207110099"/>
      <w:bookmarkStart w:id="17" w:name="_Toc447095887"/>
      <w:r w:rsidRPr="00B034FE">
        <w:rPr>
          <w:lang w:val="es-CO"/>
        </w:rPr>
        <w:t>Luego de un análisis del proyecto y de una proyección del mismo se estableció que existían 2 riesgos con un tipo de impacto catastrófico, 3 críticos y uno medio; de los cuales depende en gran medida el desarrollo exitoso o no del proyecto.</w:t>
      </w:r>
    </w:p>
    <w:p w:rsidR="008E69A1" w:rsidRPr="00B034FE" w:rsidRDefault="008E69A1" w:rsidP="00A7014D">
      <w:pPr>
        <w:pStyle w:val="Textoindependiente"/>
        <w:jc w:val="both"/>
        <w:rPr>
          <w:lang w:val="es-CO"/>
        </w:rPr>
      </w:pPr>
    </w:p>
    <w:p w:rsidR="00D8690F" w:rsidRPr="00B034FE" w:rsidRDefault="0092587D">
      <w:pPr>
        <w:pStyle w:val="Ttulo1"/>
        <w:rPr>
          <w:lang w:val="es-CO"/>
        </w:rPr>
      </w:pPr>
      <w:r w:rsidRPr="00B034FE">
        <w:rPr>
          <w:lang w:val="es-CO"/>
        </w:rPr>
        <w:t>Tareas de administración de riesgos.</w:t>
      </w:r>
      <w:bookmarkEnd w:id="16"/>
    </w:p>
    <w:p w:rsidR="00A7014D" w:rsidRPr="00B034FE" w:rsidRDefault="00A7014D" w:rsidP="00A7014D">
      <w:pPr>
        <w:ind w:left="720"/>
        <w:jc w:val="both"/>
        <w:rPr>
          <w:lang w:val="es-CO"/>
        </w:rPr>
      </w:pPr>
      <w:bookmarkStart w:id="18" w:name="_Toc207110100"/>
      <w:r w:rsidRPr="00B034FE">
        <w:rPr>
          <w:lang w:val="es-CO"/>
        </w:rPr>
        <w:t>Para una correcta gestión del proyecto es indispensable seguir el siguiente listado de tareas por parte del ingeniero Andrés Felipe Solarte (Asesor Técnico) y por el Estudiante Juan Mesa Barrera (Encargado del proyecto).</w:t>
      </w:r>
    </w:p>
    <w:p w:rsidR="00A7014D" w:rsidRPr="00B034FE" w:rsidRDefault="00A7014D" w:rsidP="00A7014D">
      <w:pPr>
        <w:ind w:left="720"/>
        <w:rPr>
          <w:lang w:val="es-CO"/>
        </w:rPr>
      </w:pPr>
    </w:p>
    <w:p w:rsidR="00A7014D" w:rsidRPr="00B034FE" w:rsidRDefault="00A7014D" w:rsidP="00A7014D">
      <w:pPr>
        <w:numPr>
          <w:ilvl w:val="0"/>
          <w:numId w:val="34"/>
        </w:numPr>
        <w:jc w:val="both"/>
        <w:rPr>
          <w:lang w:val="es-CO"/>
        </w:rPr>
      </w:pPr>
      <w:r w:rsidRPr="00B034FE">
        <w:rPr>
          <w:lang w:val="es-CO"/>
        </w:rPr>
        <w:t>Seguimiento del cronograma por parte del Asesor Técnico y del encargado del proyecto en las asesorías semanales.</w:t>
      </w:r>
    </w:p>
    <w:p w:rsidR="00A7014D" w:rsidRPr="00B034FE" w:rsidRDefault="00A7014D" w:rsidP="00A7014D">
      <w:pPr>
        <w:ind w:left="1080"/>
        <w:jc w:val="both"/>
        <w:rPr>
          <w:lang w:val="es-CO"/>
        </w:rPr>
      </w:pPr>
    </w:p>
    <w:p w:rsidR="00A7014D" w:rsidRPr="00B034FE" w:rsidRDefault="00A7014D" w:rsidP="00A7014D">
      <w:pPr>
        <w:numPr>
          <w:ilvl w:val="0"/>
          <w:numId w:val="34"/>
        </w:numPr>
        <w:jc w:val="both"/>
        <w:rPr>
          <w:lang w:val="es-CO"/>
        </w:rPr>
      </w:pPr>
      <w:r w:rsidRPr="00B034FE">
        <w:rPr>
          <w:lang w:val="es-CO"/>
        </w:rPr>
        <w:t>Revisión de la probabilidad de aparición de cada uno de los riesgos en las asesorías semanales.</w:t>
      </w:r>
    </w:p>
    <w:p w:rsidR="00A7014D" w:rsidRPr="00B034FE" w:rsidRDefault="00A7014D" w:rsidP="00A7014D">
      <w:pPr>
        <w:jc w:val="both"/>
        <w:rPr>
          <w:lang w:val="es-CO"/>
        </w:rPr>
      </w:pPr>
    </w:p>
    <w:p w:rsidR="00A7014D" w:rsidRPr="00B034FE" w:rsidRDefault="00A7014D" w:rsidP="00A7014D">
      <w:pPr>
        <w:numPr>
          <w:ilvl w:val="0"/>
          <w:numId w:val="34"/>
        </w:numPr>
        <w:jc w:val="both"/>
        <w:rPr>
          <w:lang w:val="es-CO"/>
        </w:rPr>
      </w:pPr>
      <w:r w:rsidRPr="00B034FE">
        <w:rPr>
          <w:lang w:val="es-CO"/>
        </w:rPr>
        <w:t>Definición de fases del proyecto para una completa revisión del estado del mismo.</w:t>
      </w:r>
    </w:p>
    <w:p w:rsidR="00A7014D" w:rsidRPr="00B034FE" w:rsidRDefault="00A7014D" w:rsidP="00A7014D">
      <w:pPr>
        <w:jc w:val="both"/>
        <w:rPr>
          <w:lang w:val="es-CO"/>
        </w:rPr>
      </w:pPr>
    </w:p>
    <w:p w:rsidR="00A7014D" w:rsidRPr="00B034FE" w:rsidRDefault="00A7014D" w:rsidP="00A7014D">
      <w:pPr>
        <w:numPr>
          <w:ilvl w:val="0"/>
          <w:numId w:val="34"/>
        </w:numPr>
        <w:jc w:val="both"/>
        <w:rPr>
          <w:lang w:val="es-CO"/>
        </w:rPr>
      </w:pPr>
      <w:r w:rsidRPr="00B034FE">
        <w:rPr>
          <w:lang w:val="es-CO"/>
        </w:rPr>
        <w:t>Elaboración de documento de seguimiento a la lista de riesgos.</w:t>
      </w:r>
    </w:p>
    <w:p w:rsidR="00A7014D" w:rsidRPr="00B034FE" w:rsidRDefault="00A7014D" w:rsidP="00A7014D">
      <w:pPr>
        <w:jc w:val="both"/>
        <w:rPr>
          <w:lang w:val="es-CO"/>
        </w:rPr>
      </w:pPr>
    </w:p>
    <w:p w:rsidR="00A7014D" w:rsidRPr="00B034FE" w:rsidRDefault="00A7014D" w:rsidP="00A7014D">
      <w:pPr>
        <w:ind w:left="720"/>
        <w:rPr>
          <w:lang w:val="es-CO"/>
        </w:rPr>
      </w:pPr>
      <w:r w:rsidRPr="00B034FE">
        <w:rPr>
          <w:lang w:val="es-CO"/>
        </w:rPr>
        <w:t xml:space="preserve">Lo más importante en la Gestión de Riesgos es no esperar pasivamente hasta que un riesgo se materialice y pase a ser un gran problema, sino en decidir cuál es el proceso a seguir, ó posibles soluciones qué indiquen </w:t>
      </w:r>
      <w:r w:rsidRPr="00B034FE">
        <w:rPr>
          <w:lang w:val="es-CO"/>
        </w:rPr>
        <w:lastRenderedPageBreak/>
        <w:t>que hacer con él. Para lo anterior se van a usar las siguientes tres opciones:</w:t>
      </w:r>
    </w:p>
    <w:p w:rsidR="00A7014D" w:rsidRPr="00B034FE" w:rsidRDefault="00A7014D" w:rsidP="00A7014D">
      <w:pPr>
        <w:ind w:left="720"/>
        <w:rPr>
          <w:lang w:val="es-CO"/>
        </w:rPr>
      </w:pPr>
    </w:p>
    <w:p w:rsidR="00A7014D" w:rsidRPr="00B034FE" w:rsidRDefault="00A7014D" w:rsidP="00A7014D">
      <w:pPr>
        <w:numPr>
          <w:ilvl w:val="0"/>
          <w:numId w:val="35"/>
        </w:numPr>
        <w:rPr>
          <w:lang w:val="es-CO"/>
        </w:rPr>
      </w:pPr>
      <w:r w:rsidRPr="00B034FE">
        <w:rPr>
          <w:lang w:val="es-CO"/>
        </w:rPr>
        <w:t>Transferencia de Riesgos: Dependiendo del alcance del mismo, se reasignará luego de un análisis con el asesor técnico la responsabilidad de seguimiento de dicho riesgo a otra persona ó entidad.</w:t>
      </w:r>
    </w:p>
    <w:p w:rsidR="00A7014D" w:rsidRPr="00B034FE" w:rsidRDefault="00A7014D" w:rsidP="00A7014D">
      <w:pPr>
        <w:ind w:left="720"/>
        <w:rPr>
          <w:lang w:val="es-CO"/>
        </w:rPr>
      </w:pPr>
    </w:p>
    <w:p w:rsidR="00A7014D" w:rsidRPr="00B034FE" w:rsidRDefault="00A7014D" w:rsidP="00A7014D">
      <w:pPr>
        <w:numPr>
          <w:ilvl w:val="0"/>
          <w:numId w:val="35"/>
        </w:numPr>
        <w:rPr>
          <w:lang w:val="es-CO"/>
        </w:rPr>
      </w:pPr>
      <w:r w:rsidRPr="00B034FE">
        <w:rPr>
          <w:lang w:val="es-CO"/>
        </w:rPr>
        <w:t>Omisión de Riesgos: Dependiendo del alcance del mismo, se estudiará la posibilidad de omisión o con el asesor técnico.</w:t>
      </w:r>
    </w:p>
    <w:p w:rsidR="00A7014D" w:rsidRPr="00B034FE" w:rsidRDefault="00A7014D" w:rsidP="00A7014D">
      <w:pPr>
        <w:rPr>
          <w:lang w:val="es-CO"/>
        </w:rPr>
      </w:pPr>
    </w:p>
    <w:p w:rsidR="00A7014D" w:rsidRPr="00B034FE" w:rsidRDefault="00A7014D" w:rsidP="00A7014D">
      <w:pPr>
        <w:numPr>
          <w:ilvl w:val="0"/>
          <w:numId w:val="35"/>
        </w:numPr>
        <w:jc w:val="both"/>
        <w:rPr>
          <w:lang w:val="es-CO"/>
        </w:rPr>
      </w:pPr>
      <w:r w:rsidRPr="00B034FE">
        <w:rPr>
          <w:lang w:val="es-CO"/>
        </w:rPr>
        <w:t>Aceptación de los Riesgos: Cuando el nivel del alcance sea inminente se aceptarán los riesgos, con el plan de mitigarlos lo más pronto posible definiendo en primera instancia un plan de contingencia.</w:t>
      </w:r>
    </w:p>
    <w:p w:rsidR="00D8690F" w:rsidRPr="00B034FE" w:rsidRDefault="0092587D">
      <w:pPr>
        <w:pStyle w:val="Ttulo1"/>
        <w:rPr>
          <w:lang w:val="es-CO"/>
        </w:rPr>
      </w:pPr>
      <w:r w:rsidRPr="00B034FE">
        <w:rPr>
          <w:lang w:val="es-CO"/>
        </w:rPr>
        <w:t>Organización y responsabilidades</w:t>
      </w:r>
      <w:bookmarkEnd w:id="18"/>
    </w:p>
    <w:p w:rsidR="00D0415A" w:rsidRPr="00B034FE" w:rsidRDefault="00D0415A" w:rsidP="00D0415A">
      <w:pPr>
        <w:rPr>
          <w:lang w:val="es-C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95"/>
        <w:gridCol w:w="1988"/>
      </w:tblGrid>
      <w:tr w:rsidR="00D0415A" w:rsidRPr="00B034FE" w:rsidTr="00D0415A">
        <w:trPr>
          <w:jc w:val="center"/>
        </w:trPr>
        <w:tc>
          <w:tcPr>
            <w:tcW w:w="5495" w:type="dxa"/>
            <w:shd w:val="clear" w:color="auto" w:fill="000000" w:themeFill="text1"/>
            <w:vAlign w:val="center"/>
          </w:tcPr>
          <w:p w:rsidR="00D0415A" w:rsidRPr="00B034FE" w:rsidRDefault="00D0415A" w:rsidP="00D0415A">
            <w:pPr>
              <w:pStyle w:val="Textoindependiente"/>
              <w:ind w:left="0"/>
              <w:jc w:val="center"/>
              <w:rPr>
                <w:b/>
                <w:lang w:val="es-CO"/>
              </w:rPr>
            </w:pPr>
            <w:bookmarkStart w:id="19" w:name="_Toc207110101"/>
            <w:r w:rsidRPr="00B034FE">
              <w:rPr>
                <w:b/>
                <w:lang w:val="es-CO"/>
              </w:rPr>
              <w:t>TAREA</w:t>
            </w:r>
          </w:p>
        </w:tc>
        <w:tc>
          <w:tcPr>
            <w:tcW w:w="1988" w:type="dxa"/>
            <w:shd w:val="clear" w:color="auto" w:fill="000000" w:themeFill="text1"/>
            <w:vAlign w:val="center"/>
          </w:tcPr>
          <w:p w:rsidR="00D0415A" w:rsidRPr="00B034FE" w:rsidRDefault="00D0415A" w:rsidP="00D0415A">
            <w:pPr>
              <w:pStyle w:val="Textoindependiente"/>
              <w:ind w:left="0"/>
              <w:jc w:val="center"/>
              <w:rPr>
                <w:b/>
                <w:lang w:val="es-CO"/>
              </w:rPr>
            </w:pPr>
            <w:r w:rsidRPr="00B034FE">
              <w:rPr>
                <w:b/>
                <w:lang w:val="es-CO"/>
              </w:rPr>
              <w:t>ENCARGADO</w:t>
            </w:r>
          </w:p>
        </w:tc>
      </w:tr>
      <w:tr w:rsidR="00D0415A" w:rsidRPr="00B034FE" w:rsidTr="00D0415A">
        <w:trPr>
          <w:jc w:val="center"/>
        </w:trPr>
        <w:tc>
          <w:tcPr>
            <w:tcW w:w="5495" w:type="dxa"/>
          </w:tcPr>
          <w:p w:rsidR="00D0415A" w:rsidRPr="00B034FE" w:rsidRDefault="00D0415A" w:rsidP="00D0415A">
            <w:pPr>
              <w:pStyle w:val="Textoindependiente"/>
              <w:ind w:left="0"/>
              <w:rPr>
                <w:lang w:val="es-CO"/>
              </w:rPr>
            </w:pPr>
            <w:r w:rsidRPr="00B034FE">
              <w:rPr>
                <w:lang w:val="es-CO"/>
              </w:rPr>
              <w:t>Seguimiento del cronograma</w:t>
            </w:r>
          </w:p>
        </w:tc>
        <w:tc>
          <w:tcPr>
            <w:tcW w:w="1988" w:type="dxa"/>
          </w:tcPr>
          <w:p w:rsidR="00D0415A" w:rsidRPr="00B034FE" w:rsidRDefault="00D0415A" w:rsidP="00D0415A">
            <w:pPr>
              <w:pStyle w:val="Textoindependiente"/>
              <w:ind w:left="0"/>
              <w:rPr>
                <w:lang w:val="es-CO"/>
              </w:rPr>
            </w:pPr>
            <w:r w:rsidRPr="00B034FE">
              <w:rPr>
                <w:lang w:val="es-CO"/>
              </w:rPr>
              <w:t>Ing. Andrés Solarte</w:t>
            </w:r>
          </w:p>
          <w:p w:rsidR="00D0415A" w:rsidRPr="00B034FE" w:rsidRDefault="00D0415A" w:rsidP="00D0415A">
            <w:pPr>
              <w:pStyle w:val="Textoindependiente"/>
              <w:ind w:left="0"/>
              <w:rPr>
                <w:lang w:val="es-CO"/>
              </w:rPr>
            </w:pPr>
            <w:r w:rsidRPr="00B034FE">
              <w:rPr>
                <w:lang w:val="es-CO"/>
              </w:rPr>
              <w:t>Juan Carlos Mesa B.</w:t>
            </w:r>
          </w:p>
        </w:tc>
      </w:tr>
      <w:tr w:rsidR="00D0415A" w:rsidRPr="002B5B00" w:rsidTr="00D0415A">
        <w:trPr>
          <w:jc w:val="center"/>
        </w:trPr>
        <w:tc>
          <w:tcPr>
            <w:tcW w:w="5495" w:type="dxa"/>
          </w:tcPr>
          <w:p w:rsidR="00D0415A" w:rsidRPr="00B034FE" w:rsidRDefault="00D0415A" w:rsidP="00D0415A">
            <w:pPr>
              <w:pStyle w:val="Textoindependiente"/>
              <w:ind w:left="0"/>
              <w:rPr>
                <w:lang w:val="es-CO"/>
              </w:rPr>
            </w:pPr>
            <w:r w:rsidRPr="00B034FE">
              <w:rPr>
                <w:lang w:val="es-CO"/>
              </w:rPr>
              <w:t>Revisión de la probabilidad de aparición de cada uno de los riesgos</w:t>
            </w:r>
          </w:p>
        </w:tc>
        <w:tc>
          <w:tcPr>
            <w:tcW w:w="1988" w:type="dxa"/>
          </w:tcPr>
          <w:p w:rsidR="00D0415A" w:rsidRPr="00B034FE" w:rsidRDefault="00D0415A" w:rsidP="00D0415A">
            <w:pPr>
              <w:pStyle w:val="Textoindependiente"/>
              <w:ind w:left="0"/>
              <w:rPr>
                <w:lang w:val="es-CO"/>
              </w:rPr>
            </w:pPr>
            <w:r w:rsidRPr="00B034FE">
              <w:rPr>
                <w:lang w:val="es-CO"/>
              </w:rPr>
              <w:t>Ing. Andrés Solarte</w:t>
            </w:r>
          </w:p>
          <w:p w:rsidR="00D0415A" w:rsidRPr="00B034FE" w:rsidRDefault="00D0415A" w:rsidP="00D0415A">
            <w:pPr>
              <w:pStyle w:val="Textoindependiente"/>
              <w:ind w:left="0"/>
              <w:rPr>
                <w:lang w:val="es-CO"/>
              </w:rPr>
            </w:pPr>
            <w:r w:rsidRPr="00B034FE">
              <w:rPr>
                <w:lang w:val="es-CO"/>
              </w:rPr>
              <w:t>Juan Carlos Mesa B.</w:t>
            </w:r>
          </w:p>
        </w:tc>
      </w:tr>
      <w:tr w:rsidR="00D0415A" w:rsidRPr="00B034FE" w:rsidTr="00D0415A">
        <w:trPr>
          <w:jc w:val="center"/>
        </w:trPr>
        <w:tc>
          <w:tcPr>
            <w:tcW w:w="5495" w:type="dxa"/>
          </w:tcPr>
          <w:p w:rsidR="00D0415A" w:rsidRPr="00B034FE" w:rsidRDefault="00D0415A" w:rsidP="00D0415A">
            <w:pPr>
              <w:pStyle w:val="Textoindependiente"/>
              <w:ind w:left="0"/>
              <w:rPr>
                <w:lang w:val="es-CO"/>
              </w:rPr>
            </w:pPr>
            <w:r w:rsidRPr="00B034FE">
              <w:rPr>
                <w:lang w:val="es-CO"/>
              </w:rPr>
              <w:t>Definición de fases del proyecto</w:t>
            </w:r>
          </w:p>
        </w:tc>
        <w:tc>
          <w:tcPr>
            <w:tcW w:w="1988" w:type="dxa"/>
          </w:tcPr>
          <w:p w:rsidR="00D0415A" w:rsidRPr="00B034FE" w:rsidRDefault="00D0415A" w:rsidP="00D0415A">
            <w:pPr>
              <w:pStyle w:val="Textoindependiente"/>
              <w:ind w:left="0"/>
              <w:rPr>
                <w:lang w:val="es-CO"/>
              </w:rPr>
            </w:pPr>
            <w:r w:rsidRPr="00B034FE">
              <w:rPr>
                <w:lang w:val="es-CO"/>
              </w:rPr>
              <w:t>Juan Carlos Mesa B.</w:t>
            </w:r>
          </w:p>
        </w:tc>
      </w:tr>
      <w:tr w:rsidR="00D0415A" w:rsidRPr="00B034FE" w:rsidTr="00D0415A">
        <w:trPr>
          <w:jc w:val="center"/>
        </w:trPr>
        <w:tc>
          <w:tcPr>
            <w:tcW w:w="5495" w:type="dxa"/>
          </w:tcPr>
          <w:p w:rsidR="00D0415A" w:rsidRPr="00B034FE" w:rsidRDefault="00D0415A" w:rsidP="00D0415A">
            <w:pPr>
              <w:pStyle w:val="Textoindependiente"/>
              <w:ind w:left="0"/>
              <w:rPr>
                <w:lang w:val="es-CO"/>
              </w:rPr>
            </w:pPr>
            <w:r w:rsidRPr="00B034FE">
              <w:rPr>
                <w:lang w:val="es-CO"/>
              </w:rPr>
              <w:t>Elaboración de documento de seguimiento a la lista de riesgos</w:t>
            </w:r>
          </w:p>
        </w:tc>
        <w:tc>
          <w:tcPr>
            <w:tcW w:w="1988" w:type="dxa"/>
          </w:tcPr>
          <w:p w:rsidR="00D0415A" w:rsidRPr="00B034FE" w:rsidRDefault="00D0415A" w:rsidP="00D0415A">
            <w:pPr>
              <w:pStyle w:val="Textoindependiente"/>
              <w:ind w:left="0"/>
              <w:rPr>
                <w:lang w:val="es-CO"/>
              </w:rPr>
            </w:pPr>
            <w:r w:rsidRPr="00B034FE">
              <w:rPr>
                <w:lang w:val="es-CO"/>
              </w:rPr>
              <w:t>Juan Carlos Mesa B.</w:t>
            </w:r>
          </w:p>
        </w:tc>
      </w:tr>
    </w:tbl>
    <w:p w:rsidR="00D8690F" w:rsidRPr="00B034FE" w:rsidRDefault="00D76980">
      <w:pPr>
        <w:pStyle w:val="Ttulo1"/>
        <w:rPr>
          <w:lang w:val="es-CO"/>
        </w:rPr>
      </w:pPr>
      <w:r w:rsidRPr="00B034FE">
        <w:rPr>
          <w:lang w:val="es-CO"/>
        </w:rPr>
        <w:t>Presupuesto</w:t>
      </w:r>
      <w:bookmarkEnd w:id="19"/>
    </w:p>
    <w:p w:rsidR="00D0415A" w:rsidRPr="00B034FE" w:rsidRDefault="00D0415A" w:rsidP="00D0415A">
      <w:pPr>
        <w:pStyle w:val="Textoindependiente"/>
        <w:jc w:val="both"/>
        <w:rPr>
          <w:lang w:val="es-CO"/>
        </w:rPr>
      </w:pPr>
      <w:bookmarkStart w:id="20" w:name="_Toc207110102"/>
      <w:r w:rsidRPr="00B034FE">
        <w:rPr>
          <w:lang w:val="es-CO"/>
        </w:rPr>
        <w:t>Para esta actividad se dispuso de un presupuesto de tiempo de 20 minutos quincenales durante el transcurso de la asesoría técnica con el ingeniero Andrés Felipe Solarte Imbachi. Con respecto al ámbito económico se dispuso un fondo ante la aparición de un riesgo que involucre inversión económica para su respectiva mitigación</w:t>
      </w:r>
    </w:p>
    <w:p w:rsidR="00D8690F" w:rsidRPr="00B034FE" w:rsidRDefault="004774D6">
      <w:pPr>
        <w:pStyle w:val="Ttulo1"/>
        <w:rPr>
          <w:lang w:val="es-CO"/>
        </w:rPr>
      </w:pPr>
      <w:r w:rsidRPr="00B034FE">
        <w:rPr>
          <w:lang w:val="es-CO"/>
        </w:rPr>
        <w:t>Herramientas y técnicas</w:t>
      </w:r>
      <w:bookmarkEnd w:id="20"/>
    </w:p>
    <w:p w:rsidR="00D0415A" w:rsidRPr="00B034FE" w:rsidRDefault="00D0415A" w:rsidP="00D0415A">
      <w:pPr>
        <w:pStyle w:val="Textoindependiente"/>
        <w:jc w:val="both"/>
        <w:rPr>
          <w:lang w:val="es-CO"/>
        </w:rPr>
      </w:pPr>
      <w:bookmarkStart w:id="21" w:name="_Toc207110103"/>
      <w:r w:rsidRPr="00B034FE">
        <w:rPr>
          <w:lang w:val="es-CO"/>
        </w:rPr>
        <w:t>Para el correcto seguimiento de todos los riesgos que existen durante el desarrollo del proyecto, es de vital importancia diligenciar quincenalmente el artefacto Lista de Chequeo Gestión de Riesgos.xls (HCLLCGR), el cual fue creado especialmente para tal fin.</w:t>
      </w:r>
    </w:p>
    <w:p w:rsidR="00D8690F" w:rsidRPr="00B034FE" w:rsidRDefault="004774D6">
      <w:pPr>
        <w:pStyle w:val="Ttulo1"/>
        <w:rPr>
          <w:lang w:val="es-CO"/>
        </w:rPr>
      </w:pPr>
      <w:r w:rsidRPr="00B034FE">
        <w:rPr>
          <w:lang w:val="es-CO"/>
        </w:rPr>
        <w:t>Lista de riesgos a manejar</w:t>
      </w:r>
      <w:bookmarkEnd w:id="21"/>
    </w:p>
    <w:bookmarkEnd w:id="17"/>
    <w:p w:rsidR="00D0415A" w:rsidRPr="00B034FE" w:rsidRDefault="00D0415A" w:rsidP="00D0415A">
      <w:pPr>
        <w:ind w:firstLine="720"/>
        <w:rPr>
          <w:lang w:val="es-CO"/>
        </w:rPr>
      </w:pPr>
      <w:r w:rsidRPr="00B034FE">
        <w:rPr>
          <w:lang w:val="es-CO"/>
        </w:rPr>
        <w:t>Ver Artefacto RUP Lista de Riesgos (HCLLCGR)</w:t>
      </w:r>
    </w:p>
    <w:p w:rsidR="00F70E84" w:rsidRPr="00B034FE" w:rsidRDefault="00F70E84" w:rsidP="00D0415A">
      <w:pPr>
        <w:pStyle w:val="InfoBlue"/>
        <w:jc w:val="both"/>
        <w:rPr>
          <w:lang w:val="es-CO"/>
        </w:rPr>
      </w:pPr>
    </w:p>
    <w:sectPr w:rsidR="00F70E84" w:rsidRPr="00B034FE" w:rsidSect="00E3273E">
      <w:headerReference w:type="default" r:id="rId9"/>
      <w:footerReference w:type="default" r:id="rId10"/>
      <w:headerReference w:type="first" r:id="rId11"/>
      <w:footerReference w:type="first" r:id="rId12"/>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6A89" w:rsidRDefault="00AA6A89">
      <w:r>
        <w:separator/>
      </w:r>
    </w:p>
  </w:endnote>
  <w:endnote w:type="continuationSeparator" w:id="0">
    <w:p w:rsidR="00AA6A89" w:rsidRDefault="00AA6A8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190" w:rsidRDefault="00BE0160">
    <w:pPr>
      <w:pStyle w:val="Piedepgina"/>
      <w:framePr w:wrap="around" w:vAnchor="text" w:hAnchor="margin" w:xAlign="right" w:y="1"/>
      <w:rPr>
        <w:rStyle w:val="Nmerodepgina"/>
      </w:rPr>
    </w:pPr>
    <w:r>
      <w:rPr>
        <w:rStyle w:val="Nmerodepgina"/>
      </w:rPr>
      <w:fldChar w:fldCharType="begin"/>
    </w:r>
    <w:r w:rsidR="00B72190">
      <w:rPr>
        <w:rStyle w:val="Nmerodepgina"/>
      </w:rPr>
      <w:instrText xml:space="preserve">PAGE  </w:instrText>
    </w:r>
    <w:r>
      <w:rPr>
        <w:rStyle w:val="Nmerodepgina"/>
      </w:rPr>
      <w:fldChar w:fldCharType="end"/>
    </w:r>
  </w:p>
  <w:p w:rsidR="00B72190" w:rsidRDefault="00B72190">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B72190">
      <w:tc>
        <w:tcPr>
          <w:tcW w:w="3162" w:type="dxa"/>
          <w:tcBorders>
            <w:top w:val="nil"/>
            <w:left w:val="nil"/>
            <w:bottom w:val="nil"/>
            <w:right w:val="nil"/>
          </w:tcBorders>
        </w:tcPr>
        <w:p w:rsidR="00B72190" w:rsidRDefault="00B034FE">
          <w:pPr>
            <w:ind w:right="360"/>
          </w:pPr>
          <w:r>
            <w:t>Confidential</w:t>
          </w:r>
        </w:p>
      </w:tc>
      <w:tc>
        <w:tcPr>
          <w:tcW w:w="3162" w:type="dxa"/>
          <w:tcBorders>
            <w:top w:val="nil"/>
            <w:left w:val="nil"/>
            <w:bottom w:val="nil"/>
            <w:right w:val="nil"/>
          </w:tcBorders>
        </w:tcPr>
        <w:p w:rsidR="00B72190" w:rsidRPr="00B034FE" w:rsidRDefault="00B034FE">
          <w:pPr>
            <w:jc w:val="center"/>
            <w:rPr>
              <w:lang w:val="es-ES"/>
            </w:rPr>
          </w:pPr>
          <w:r>
            <w:rPr>
              <w:rFonts w:ascii="Symbol" w:hAnsi="Symbol"/>
            </w:rPr>
            <w:t></w:t>
          </w:r>
          <w:r w:rsidRPr="00B034FE">
            <w:rPr>
              <w:lang w:val="es-ES"/>
            </w:rPr>
            <w:t xml:space="preserve">Programa de Ingeniería de Sistemas,  </w:t>
          </w:r>
          <w:fldSimple w:instr=" DATE \@&quot;YYYY&quot; ">
            <w:r w:rsidR="002B5B00">
              <w:rPr>
                <w:noProof/>
              </w:rPr>
              <w:t>2009</w:t>
            </w:r>
          </w:fldSimple>
        </w:p>
      </w:tc>
      <w:tc>
        <w:tcPr>
          <w:tcW w:w="3162" w:type="dxa"/>
          <w:tcBorders>
            <w:top w:val="nil"/>
            <w:left w:val="nil"/>
            <w:bottom w:val="nil"/>
            <w:right w:val="nil"/>
          </w:tcBorders>
        </w:tcPr>
        <w:p w:rsidR="00B72190" w:rsidRDefault="00B72190">
          <w:pPr>
            <w:jc w:val="right"/>
          </w:pPr>
          <w:r>
            <w:t xml:space="preserve">Página </w:t>
          </w:r>
          <w:r w:rsidR="00BE0160">
            <w:rPr>
              <w:rStyle w:val="Nmerodepgina"/>
            </w:rPr>
            <w:fldChar w:fldCharType="begin"/>
          </w:r>
          <w:r>
            <w:rPr>
              <w:rStyle w:val="Nmerodepgina"/>
            </w:rPr>
            <w:instrText xml:space="preserve"> PAGE </w:instrText>
          </w:r>
          <w:r w:rsidR="00BE0160">
            <w:rPr>
              <w:rStyle w:val="Nmerodepgina"/>
            </w:rPr>
            <w:fldChar w:fldCharType="separate"/>
          </w:r>
          <w:r w:rsidR="002B5B00">
            <w:rPr>
              <w:rStyle w:val="Nmerodepgina"/>
              <w:noProof/>
            </w:rPr>
            <w:t>2</w:t>
          </w:r>
          <w:r w:rsidR="00BE0160">
            <w:rPr>
              <w:rStyle w:val="Nmerodepgina"/>
            </w:rPr>
            <w:fldChar w:fldCharType="end"/>
          </w:r>
          <w:r>
            <w:rPr>
              <w:rStyle w:val="Nmerodepgina"/>
            </w:rPr>
            <w:t xml:space="preserve"> of </w:t>
          </w:r>
          <w:fldSimple w:instr=" NUMPAGES  \* MERGEFORMAT ">
            <w:r w:rsidR="002B5B00" w:rsidRPr="002B5B00">
              <w:rPr>
                <w:rStyle w:val="Nmerodepgina"/>
                <w:noProof/>
              </w:rPr>
              <w:t>5</w:t>
            </w:r>
          </w:fldSimple>
        </w:p>
      </w:tc>
    </w:tr>
  </w:tbl>
  <w:p w:rsidR="00B72190" w:rsidRDefault="00B72190">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190" w:rsidRDefault="00B7219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6A89" w:rsidRDefault="00AA6A89">
      <w:r>
        <w:separator/>
      </w:r>
    </w:p>
  </w:footnote>
  <w:footnote w:type="continuationSeparator" w:id="0">
    <w:p w:rsidR="00AA6A89" w:rsidRDefault="00AA6A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190" w:rsidRDefault="00B72190">
    <w:pPr>
      <w:rPr>
        <w:sz w:val="24"/>
      </w:rPr>
    </w:pPr>
  </w:p>
  <w:p w:rsidR="00B72190" w:rsidRDefault="00B72190">
    <w:pPr>
      <w:pBdr>
        <w:top w:val="single" w:sz="6" w:space="1" w:color="auto"/>
      </w:pBdr>
      <w:rPr>
        <w:sz w:val="24"/>
      </w:rPr>
    </w:pPr>
  </w:p>
  <w:p w:rsidR="00A7014D" w:rsidRDefault="00BE0160" w:rsidP="00A7014D">
    <w:pPr>
      <w:pBdr>
        <w:bottom w:val="single" w:sz="6" w:space="1" w:color="auto"/>
      </w:pBdr>
      <w:jc w:val="right"/>
      <w:rPr>
        <w:sz w:val="24"/>
      </w:rPr>
    </w:pPr>
    <w:fldSimple w:instr=" DOCPROPERTY &quot;Company&quot;  \* MERGEFORMAT ">
      <w:r w:rsidR="00A7014D" w:rsidRPr="003334D5">
        <w:rPr>
          <w:lang w:val="es-ES"/>
        </w:rPr>
        <w:t xml:space="preserve"> </w:t>
      </w:r>
      <w:r w:rsidR="00A7014D" w:rsidRPr="003334D5">
        <w:rPr>
          <w:rFonts w:ascii="Arial" w:hAnsi="Arial"/>
          <w:b/>
          <w:sz w:val="36"/>
          <w:lang w:val="es-ES"/>
        </w:rPr>
        <w:t>Programa de Ingeniería de Sistemas</w:t>
      </w:r>
    </w:fldSimple>
  </w:p>
  <w:p w:rsidR="00B72190" w:rsidRDefault="00B72190">
    <w:pPr>
      <w:pBdr>
        <w:bottom w:val="single" w:sz="6" w:space="1" w:color="auto"/>
      </w:pBdr>
      <w:jc w:val="right"/>
      <w:rPr>
        <w:sz w:val="24"/>
      </w:rPr>
    </w:pPr>
  </w:p>
  <w:p w:rsidR="00B72190" w:rsidRDefault="00B72190">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B72190" w:rsidRPr="00B034FE">
      <w:tc>
        <w:tcPr>
          <w:tcW w:w="6379" w:type="dxa"/>
        </w:tcPr>
        <w:p w:rsidR="00B72190" w:rsidRPr="00A7014D" w:rsidRDefault="00A7014D" w:rsidP="00B034FE">
          <w:pPr>
            <w:rPr>
              <w:lang w:val="es-ES"/>
            </w:rPr>
          </w:pPr>
          <w:r w:rsidRPr="009D3B66">
            <w:rPr>
              <w:lang w:val="es-ES"/>
            </w:rPr>
            <w:t>HERRAMIENTA CASE PARA MODELADO DE LOGÍSTICA</w:t>
          </w:r>
          <w:r>
            <w:rPr>
              <w:lang w:val="es-ES"/>
            </w:rPr>
            <w:t xml:space="preserve"> DE </w:t>
          </w:r>
          <w:r w:rsidRPr="009D3B66">
            <w:rPr>
              <w:lang w:val="es-ES"/>
            </w:rPr>
            <w:t xml:space="preserve">DISTRIBUCIÓN APLICANDO MDA </w:t>
          </w:r>
          <w:fldSimple w:instr=" SUBJECT  \* MERGEFORMAT "/>
        </w:p>
      </w:tc>
      <w:tc>
        <w:tcPr>
          <w:tcW w:w="3179" w:type="dxa"/>
        </w:tcPr>
        <w:p w:rsidR="00B72190" w:rsidRPr="00B034FE" w:rsidRDefault="001829D2">
          <w:pPr>
            <w:tabs>
              <w:tab w:val="left" w:pos="1135"/>
            </w:tabs>
            <w:spacing w:before="40"/>
            <w:ind w:right="68"/>
            <w:rPr>
              <w:lang w:val="es-ES"/>
            </w:rPr>
          </w:pPr>
          <w:r w:rsidRPr="00A7014D">
            <w:rPr>
              <w:lang w:val="es-ES"/>
            </w:rPr>
            <w:t xml:space="preserve">  </w:t>
          </w:r>
          <w:r w:rsidRPr="00B034FE">
            <w:rPr>
              <w:lang w:val="es-ES"/>
            </w:rPr>
            <w:t>Versió</w:t>
          </w:r>
          <w:r w:rsidR="00A7014D" w:rsidRPr="00B034FE">
            <w:rPr>
              <w:lang w:val="es-ES"/>
            </w:rPr>
            <w:t>n:           &lt;1.5</w:t>
          </w:r>
          <w:r w:rsidR="00B72190" w:rsidRPr="00B034FE">
            <w:rPr>
              <w:lang w:val="es-ES"/>
            </w:rPr>
            <w:t>&gt;</w:t>
          </w:r>
        </w:p>
      </w:tc>
    </w:tr>
    <w:tr w:rsidR="00B72190" w:rsidRPr="00B034FE">
      <w:tc>
        <w:tcPr>
          <w:tcW w:w="6379" w:type="dxa"/>
        </w:tcPr>
        <w:p w:rsidR="00B72190" w:rsidRPr="004774D6" w:rsidRDefault="00B72190">
          <w:pPr>
            <w:rPr>
              <w:lang w:val="es-ES"/>
            </w:rPr>
          </w:pPr>
          <w:r w:rsidRPr="004774D6">
            <w:rPr>
              <w:lang w:val="es-ES"/>
            </w:rPr>
            <w:t xml:space="preserve">Plan de </w:t>
          </w:r>
          <w:r w:rsidR="001829D2">
            <w:rPr>
              <w:lang w:val="es-ES"/>
            </w:rPr>
            <w:t>G</w:t>
          </w:r>
          <w:r w:rsidRPr="004774D6">
            <w:rPr>
              <w:lang w:val="es-ES"/>
            </w:rPr>
            <w:t>estión de riesgo.</w:t>
          </w:r>
        </w:p>
      </w:tc>
      <w:tc>
        <w:tcPr>
          <w:tcW w:w="3179" w:type="dxa"/>
        </w:tcPr>
        <w:p w:rsidR="00B72190" w:rsidRPr="00B034FE" w:rsidRDefault="00B72190">
          <w:pPr>
            <w:rPr>
              <w:lang w:val="es-ES"/>
            </w:rPr>
          </w:pPr>
          <w:r w:rsidRPr="004774D6">
            <w:rPr>
              <w:lang w:val="es-ES"/>
            </w:rPr>
            <w:t xml:space="preserve">  </w:t>
          </w:r>
          <w:r w:rsidRPr="00B034FE">
            <w:rPr>
              <w:lang w:val="es-ES"/>
            </w:rPr>
            <w:t xml:space="preserve">Fecha:  </w:t>
          </w:r>
          <w:r w:rsidR="00A7014D" w:rsidRPr="00B034FE">
            <w:rPr>
              <w:lang w:val="es-ES"/>
            </w:rPr>
            <w:t>&lt;02/03/2009&gt;</w:t>
          </w:r>
        </w:p>
      </w:tc>
    </w:tr>
    <w:tr w:rsidR="00B72190" w:rsidRPr="00B034FE">
      <w:tc>
        <w:tcPr>
          <w:tcW w:w="9558" w:type="dxa"/>
          <w:gridSpan w:val="2"/>
        </w:tcPr>
        <w:p w:rsidR="00B72190" w:rsidRPr="00B034FE" w:rsidRDefault="00A7014D">
          <w:pPr>
            <w:rPr>
              <w:lang w:val="es-ES"/>
            </w:rPr>
          </w:pPr>
          <w:r w:rsidRPr="00B034FE">
            <w:rPr>
              <w:lang w:val="es-ES"/>
            </w:rPr>
            <w:t>HCLPGRI</w:t>
          </w:r>
        </w:p>
      </w:tc>
    </w:tr>
  </w:tbl>
  <w:p w:rsidR="00B72190" w:rsidRPr="00B034FE" w:rsidRDefault="00B72190">
    <w:pPr>
      <w:pStyle w:val="Encabezado"/>
      <w:rPr>
        <w:lang w:val="es-E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190" w:rsidRDefault="00B7219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4AA50E7"/>
    <w:multiLevelType w:val="hybridMultilevel"/>
    <w:tmpl w:val="0C462BE8"/>
    <w:lvl w:ilvl="0" w:tplc="A798EBFE">
      <w:start w:val="1"/>
      <w:numFmt w:val="bullet"/>
      <w:lvlText w:val=""/>
      <w:lvlJc w:val="left"/>
      <w:pPr>
        <w:tabs>
          <w:tab w:val="num" w:pos="1440"/>
        </w:tabs>
        <w:ind w:left="1440" w:hanging="360"/>
      </w:pPr>
      <w:rPr>
        <w:rFonts w:ascii="Symbol" w:hAnsi="Symbol" w:hint="default"/>
      </w:rPr>
    </w:lvl>
    <w:lvl w:ilvl="1" w:tplc="F650DBA0" w:tentative="1">
      <w:start w:val="1"/>
      <w:numFmt w:val="bullet"/>
      <w:lvlText w:val="o"/>
      <w:lvlJc w:val="left"/>
      <w:pPr>
        <w:tabs>
          <w:tab w:val="num" w:pos="2160"/>
        </w:tabs>
        <w:ind w:left="2160" w:hanging="360"/>
      </w:pPr>
      <w:rPr>
        <w:rFonts w:ascii="Courier New" w:hAnsi="Courier New" w:hint="default"/>
      </w:rPr>
    </w:lvl>
    <w:lvl w:ilvl="2" w:tplc="0C0A589A" w:tentative="1">
      <w:start w:val="1"/>
      <w:numFmt w:val="bullet"/>
      <w:lvlText w:val=""/>
      <w:lvlJc w:val="left"/>
      <w:pPr>
        <w:tabs>
          <w:tab w:val="num" w:pos="2880"/>
        </w:tabs>
        <w:ind w:left="2880" w:hanging="360"/>
      </w:pPr>
      <w:rPr>
        <w:rFonts w:ascii="Wingdings" w:hAnsi="Wingdings" w:hint="default"/>
      </w:rPr>
    </w:lvl>
    <w:lvl w:ilvl="3" w:tplc="914A3968" w:tentative="1">
      <w:start w:val="1"/>
      <w:numFmt w:val="bullet"/>
      <w:lvlText w:val=""/>
      <w:lvlJc w:val="left"/>
      <w:pPr>
        <w:tabs>
          <w:tab w:val="num" w:pos="3600"/>
        </w:tabs>
        <w:ind w:left="3600" w:hanging="360"/>
      </w:pPr>
      <w:rPr>
        <w:rFonts w:ascii="Symbol" w:hAnsi="Symbol" w:hint="default"/>
      </w:rPr>
    </w:lvl>
    <w:lvl w:ilvl="4" w:tplc="AA5AD884" w:tentative="1">
      <w:start w:val="1"/>
      <w:numFmt w:val="bullet"/>
      <w:lvlText w:val="o"/>
      <w:lvlJc w:val="left"/>
      <w:pPr>
        <w:tabs>
          <w:tab w:val="num" w:pos="4320"/>
        </w:tabs>
        <w:ind w:left="4320" w:hanging="360"/>
      </w:pPr>
      <w:rPr>
        <w:rFonts w:ascii="Courier New" w:hAnsi="Courier New" w:hint="default"/>
      </w:rPr>
    </w:lvl>
    <w:lvl w:ilvl="5" w:tplc="F58209E6" w:tentative="1">
      <w:start w:val="1"/>
      <w:numFmt w:val="bullet"/>
      <w:lvlText w:val=""/>
      <w:lvlJc w:val="left"/>
      <w:pPr>
        <w:tabs>
          <w:tab w:val="num" w:pos="5040"/>
        </w:tabs>
        <w:ind w:left="5040" w:hanging="360"/>
      </w:pPr>
      <w:rPr>
        <w:rFonts w:ascii="Wingdings" w:hAnsi="Wingdings" w:hint="default"/>
      </w:rPr>
    </w:lvl>
    <w:lvl w:ilvl="6" w:tplc="0FE075E0" w:tentative="1">
      <w:start w:val="1"/>
      <w:numFmt w:val="bullet"/>
      <w:lvlText w:val=""/>
      <w:lvlJc w:val="left"/>
      <w:pPr>
        <w:tabs>
          <w:tab w:val="num" w:pos="5760"/>
        </w:tabs>
        <w:ind w:left="5760" w:hanging="360"/>
      </w:pPr>
      <w:rPr>
        <w:rFonts w:ascii="Symbol" w:hAnsi="Symbol" w:hint="default"/>
      </w:rPr>
    </w:lvl>
    <w:lvl w:ilvl="7" w:tplc="99582EF4" w:tentative="1">
      <w:start w:val="1"/>
      <w:numFmt w:val="bullet"/>
      <w:lvlText w:val="o"/>
      <w:lvlJc w:val="left"/>
      <w:pPr>
        <w:tabs>
          <w:tab w:val="num" w:pos="6480"/>
        </w:tabs>
        <w:ind w:left="6480" w:hanging="360"/>
      </w:pPr>
      <w:rPr>
        <w:rFonts w:ascii="Courier New" w:hAnsi="Courier New" w:hint="default"/>
      </w:rPr>
    </w:lvl>
    <w:lvl w:ilvl="8" w:tplc="9CD2A1D4" w:tentative="1">
      <w:start w:val="1"/>
      <w:numFmt w:val="bullet"/>
      <w:lvlText w:val=""/>
      <w:lvlJc w:val="left"/>
      <w:pPr>
        <w:tabs>
          <w:tab w:val="num" w:pos="7200"/>
        </w:tabs>
        <w:ind w:left="7200" w:hanging="360"/>
      </w:pPr>
      <w:rPr>
        <w:rFonts w:ascii="Wingdings" w:hAnsi="Wingdings"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F7084B"/>
    <w:multiLevelType w:val="hybridMultilevel"/>
    <w:tmpl w:val="9BBC0EFE"/>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BB66227"/>
    <w:multiLevelType w:val="multilevel"/>
    <w:tmpl w:val="681A27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7C9487D"/>
    <w:multiLevelType w:val="hybridMultilevel"/>
    <w:tmpl w:val="571C453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7"/>
  </w:num>
  <w:num w:numId="4">
    <w:abstractNumId w:val="4"/>
  </w:num>
  <w:num w:numId="5">
    <w:abstractNumId w:val="6"/>
  </w:num>
  <w:num w:numId="6">
    <w:abstractNumId w:val="21"/>
  </w:num>
  <w:num w:numId="7">
    <w:abstractNumId w:val="26"/>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23"/>
  </w:num>
  <w:num w:numId="10">
    <w:abstractNumId w:val="22"/>
  </w:num>
  <w:num w:numId="11">
    <w:abstractNumId w:val="3"/>
  </w:num>
  <w:num w:numId="12">
    <w:abstractNumId w:val="0"/>
  </w:num>
  <w:num w:numId="13">
    <w:abstractNumId w:val="0"/>
  </w:num>
  <w:num w:numId="14">
    <w:abstractNumId w:val="14"/>
  </w:num>
  <w:num w:numId="15">
    <w:abstractNumId w:val="31"/>
  </w:num>
  <w:num w:numId="16">
    <w:abstractNumId w:val="20"/>
  </w:num>
  <w:num w:numId="17">
    <w:abstractNumId w:val="19"/>
  </w:num>
  <w:num w:numId="18">
    <w:abstractNumId w:val="1"/>
    <w:lvlOverride w:ilvl="0">
      <w:lvl w:ilvl="0">
        <w:numFmt w:val="bullet"/>
        <w:lvlText w:val=""/>
        <w:legacy w:legacy="1" w:legacySpace="0" w:legacyIndent="360"/>
        <w:lvlJc w:val="left"/>
        <w:pPr>
          <w:ind w:left="720" w:hanging="360"/>
        </w:pPr>
        <w:rPr>
          <w:rFonts w:ascii="Symbol" w:hAnsi="Symbol" w:hint="default"/>
        </w:rPr>
      </w:lvl>
    </w:lvlOverride>
  </w:num>
  <w:num w:numId="19">
    <w:abstractNumId w:val="2"/>
  </w:num>
  <w:num w:numId="20">
    <w:abstractNumId w:val="30"/>
  </w:num>
  <w:num w:numId="21">
    <w:abstractNumId w:val="5"/>
  </w:num>
  <w:num w:numId="22">
    <w:abstractNumId w:val="15"/>
  </w:num>
  <w:num w:numId="23">
    <w:abstractNumId w:val="13"/>
  </w:num>
  <w:num w:numId="24">
    <w:abstractNumId w:val="29"/>
  </w:num>
  <w:num w:numId="25">
    <w:abstractNumId w:val="12"/>
  </w:num>
  <w:num w:numId="26">
    <w:abstractNumId w:val="7"/>
  </w:num>
  <w:num w:numId="27">
    <w:abstractNumId w:val="28"/>
  </w:num>
  <w:num w:numId="28">
    <w:abstractNumId w:val="18"/>
  </w:num>
  <w:num w:numId="29">
    <w:abstractNumId w:val="8"/>
  </w:num>
  <w:num w:numId="30">
    <w:abstractNumId w:val="17"/>
  </w:num>
  <w:num w:numId="31">
    <w:abstractNumId w:val="10"/>
  </w:num>
  <w:num w:numId="32">
    <w:abstractNumId w:val="25"/>
  </w:num>
  <w:num w:numId="33">
    <w:abstractNumId w:val="9"/>
  </w:num>
  <w:num w:numId="34">
    <w:abstractNumId w:val="11"/>
  </w:num>
  <w:num w:numId="35">
    <w:abstractNumId w:val="24"/>
  </w:num>
  <w:num w:numId="3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D0415A"/>
    <w:rsid w:val="00133F1C"/>
    <w:rsid w:val="00145105"/>
    <w:rsid w:val="001829D2"/>
    <w:rsid w:val="002B5B00"/>
    <w:rsid w:val="002C7791"/>
    <w:rsid w:val="003A0F5A"/>
    <w:rsid w:val="003E7DF5"/>
    <w:rsid w:val="0045772B"/>
    <w:rsid w:val="004658EC"/>
    <w:rsid w:val="004774D6"/>
    <w:rsid w:val="005C2616"/>
    <w:rsid w:val="005C635D"/>
    <w:rsid w:val="006B36F2"/>
    <w:rsid w:val="007E443D"/>
    <w:rsid w:val="008E69A1"/>
    <w:rsid w:val="0092587D"/>
    <w:rsid w:val="009677E2"/>
    <w:rsid w:val="00A7014D"/>
    <w:rsid w:val="00AA6A89"/>
    <w:rsid w:val="00B034FE"/>
    <w:rsid w:val="00B72190"/>
    <w:rsid w:val="00BE0160"/>
    <w:rsid w:val="00D0415A"/>
    <w:rsid w:val="00D76980"/>
    <w:rsid w:val="00D8690F"/>
    <w:rsid w:val="00DA4CA1"/>
    <w:rsid w:val="00E3273E"/>
    <w:rsid w:val="00F70E84"/>
    <w:rsid w:val="00F74722"/>
    <w:rsid w:val="00FB735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3273E"/>
    <w:pPr>
      <w:widowControl w:val="0"/>
      <w:spacing w:line="240" w:lineRule="atLeast"/>
    </w:pPr>
    <w:rPr>
      <w:lang w:val="en-US" w:eastAsia="en-US"/>
    </w:rPr>
  </w:style>
  <w:style w:type="paragraph" w:styleId="Ttulo1">
    <w:name w:val="heading 1"/>
    <w:basedOn w:val="Normal"/>
    <w:next w:val="Normal"/>
    <w:qFormat/>
    <w:rsid w:val="00E3273E"/>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E3273E"/>
    <w:pPr>
      <w:numPr>
        <w:ilvl w:val="1"/>
      </w:numPr>
      <w:outlineLvl w:val="1"/>
    </w:pPr>
    <w:rPr>
      <w:sz w:val="20"/>
    </w:rPr>
  </w:style>
  <w:style w:type="paragraph" w:styleId="Ttulo3">
    <w:name w:val="heading 3"/>
    <w:basedOn w:val="Ttulo1"/>
    <w:next w:val="Normal"/>
    <w:qFormat/>
    <w:rsid w:val="00E3273E"/>
    <w:pPr>
      <w:numPr>
        <w:ilvl w:val="2"/>
      </w:numPr>
      <w:outlineLvl w:val="2"/>
    </w:pPr>
    <w:rPr>
      <w:b w:val="0"/>
      <w:i/>
      <w:sz w:val="20"/>
    </w:rPr>
  </w:style>
  <w:style w:type="paragraph" w:styleId="Ttulo4">
    <w:name w:val="heading 4"/>
    <w:basedOn w:val="Ttulo1"/>
    <w:next w:val="Normal"/>
    <w:qFormat/>
    <w:rsid w:val="00E3273E"/>
    <w:pPr>
      <w:numPr>
        <w:ilvl w:val="3"/>
      </w:numPr>
      <w:outlineLvl w:val="3"/>
    </w:pPr>
    <w:rPr>
      <w:b w:val="0"/>
      <w:sz w:val="20"/>
    </w:rPr>
  </w:style>
  <w:style w:type="paragraph" w:styleId="Ttulo5">
    <w:name w:val="heading 5"/>
    <w:basedOn w:val="Normal"/>
    <w:next w:val="Normal"/>
    <w:qFormat/>
    <w:rsid w:val="00E3273E"/>
    <w:pPr>
      <w:numPr>
        <w:ilvl w:val="4"/>
        <w:numId w:val="1"/>
      </w:numPr>
      <w:spacing w:before="240" w:after="60"/>
      <w:ind w:left="2880"/>
      <w:outlineLvl w:val="4"/>
    </w:pPr>
    <w:rPr>
      <w:sz w:val="22"/>
    </w:rPr>
  </w:style>
  <w:style w:type="paragraph" w:styleId="Ttulo6">
    <w:name w:val="heading 6"/>
    <w:basedOn w:val="Normal"/>
    <w:next w:val="Normal"/>
    <w:qFormat/>
    <w:rsid w:val="00E3273E"/>
    <w:pPr>
      <w:numPr>
        <w:ilvl w:val="5"/>
        <w:numId w:val="1"/>
      </w:numPr>
      <w:spacing w:before="240" w:after="60"/>
      <w:ind w:left="2880"/>
      <w:outlineLvl w:val="5"/>
    </w:pPr>
    <w:rPr>
      <w:i/>
      <w:sz w:val="22"/>
    </w:rPr>
  </w:style>
  <w:style w:type="paragraph" w:styleId="Ttulo7">
    <w:name w:val="heading 7"/>
    <w:basedOn w:val="Normal"/>
    <w:next w:val="Normal"/>
    <w:qFormat/>
    <w:rsid w:val="00E3273E"/>
    <w:pPr>
      <w:numPr>
        <w:ilvl w:val="6"/>
        <w:numId w:val="1"/>
      </w:numPr>
      <w:spacing w:before="240" w:after="60"/>
      <w:ind w:left="2880"/>
      <w:outlineLvl w:val="6"/>
    </w:pPr>
  </w:style>
  <w:style w:type="paragraph" w:styleId="Ttulo8">
    <w:name w:val="heading 8"/>
    <w:basedOn w:val="Normal"/>
    <w:next w:val="Normal"/>
    <w:qFormat/>
    <w:rsid w:val="00E3273E"/>
    <w:pPr>
      <w:numPr>
        <w:ilvl w:val="7"/>
        <w:numId w:val="1"/>
      </w:numPr>
      <w:spacing w:before="240" w:after="60"/>
      <w:ind w:left="2880"/>
      <w:outlineLvl w:val="7"/>
    </w:pPr>
    <w:rPr>
      <w:i/>
    </w:rPr>
  </w:style>
  <w:style w:type="paragraph" w:styleId="Ttulo9">
    <w:name w:val="heading 9"/>
    <w:basedOn w:val="Normal"/>
    <w:next w:val="Normal"/>
    <w:qFormat/>
    <w:rsid w:val="00E3273E"/>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E3273E"/>
    <w:pPr>
      <w:spacing w:before="80"/>
      <w:ind w:left="720"/>
      <w:jc w:val="both"/>
    </w:pPr>
    <w:rPr>
      <w:color w:val="000000"/>
      <w:lang w:val="en-AU"/>
    </w:rPr>
  </w:style>
  <w:style w:type="paragraph" w:styleId="Ttulo">
    <w:name w:val="Title"/>
    <w:basedOn w:val="Normal"/>
    <w:next w:val="Normal"/>
    <w:link w:val="TtuloCar"/>
    <w:qFormat/>
    <w:rsid w:val="00E3273E"/>
    <w:pPr>
      <w:spacing w:line="240" w:lineRule="auto"/>
      <w:jc w:val="center"/>
    </w:pPr>
    <w:rPr>
      <w:rFonts w:ascii="Arial" w:hAnsi="Arial"/>
      <w:b/>
      <w:sz w:val="36"/>
    </w:rPr>
  </w:style>
  <w:style w:type="paragraph" w:styleId="Subttulo">
    <w:name w:val="Subtitle"/>
    <w:basedOn w:val="Normal"/>
    <w:qFormat/>
    <w:rsid w:val="00E3273E"/>
    <w:pPr>
      <w:spacing w:after="60"/>
      <w:jc w:val="center"/>
    </w:pPr>
    <w:rPr>
      <w:rFonts w:ascii="Arial" w:hAnsi="Arial"/>
      <w:i/>
      <w:sz w:val="36"/>
      <w:lang w:val="en-AU"/>
    </w:rPr>
  </w:style>
  <w:style w:type="paragraph" w:styleId="Sangranormal">
    <w:name w:val="Normal Indent"/>
    <w:basedOn w:val="Normal"/>
    <w:rsid w:val="00E3273E"/>
    <w:pPr>
      <w:ind w:left="900" w:hanging="900"/>
    </w:pPr>
  </w:style>
  <w:style w:type="paragraph" w:styleId="TDC1">
    <w:name w:val="toc 1"/>
    <w:basedOn w:val="Normal"/>
    <w:next w:val="Normal"/>
    <w:semiHidden/>
    <w:rsid w:val="00E3273E"/>
    <w:pPr>
      <w:tabs>
        <w:tab w:val="right" w:pos="9360"/>
      </w:tabs>
      <w:spacing w:before="240" w:after="60"/>
      <w:ind w:right="720"/>
    </w:pPr>
  </w:style>
  <w:style w:type="paragraph" w:styleId="TDC2">
    <w:name w:val="toc 2"/>
    <w:basedOn w:val="Normal"/>
    <w:next w:val="Normal"/>
    <w:semiHidden/>
    <w:rsid w:val="00E3273E"/>
    <w:pPr>
      <w:tabs>
        <w:tab w:val="right" w:pos="9360"/>
      </w:tabs>
      <w:ind w:left="432" w:right="720"/>
    </w:pPr>
  </w:style>
  <w:style w:type="paragraph" w:styleId="TDC3">
    <w:name w:val="toc 3"/>
    <w:basedOn w:val="Normal"/>
    <w:next w:val="Normal"/>
    <w:semiHidden/>
    <w:rsid w:val="00E3273E"/>
    <w:pPr>
      <w:tabs>
        <w:tab w:val="left" w:pos="1440"/>
        <w:tab w:val="right" w:pos="9360"/>
      </w:tabs>
      <w:ind w:left="864"/>
    </w:pPr>
  </w:style>
  <w:style w:type="paragraph" w:styleId="Encabezado">
    <w:name w:val="header"/>
    <w:basedOn w:val="Normal"/>
    <w:rsid w:val="00E3273E"/>
    <w:pPr>
      <w:tabs>
        <w:tab w:val="center" w:pos="4320"/>
        <w:tab w:val="right" w:pos="8640"/>
      </w:tabs>
    </w:pPr>
  </w:style>
  <w:style w:type="paragraph" w:styleId="Piedepgina">
    <w:name w:val="footer"/>
    <w:basedOn w:val="Normal"/>
    <w:rsid w:val="00E3273E"/>
    <w:pPr>
      <w:tabs>
        <w:tab w:val="center" w:pos="4320"/>
        <w:tab w:val="right" w:pos="8640"/>
      </w:tabs>
    </w:pPr>
  </w:style>
  <w:style w:type="character" w:styleId="Nmerodepgina">
    <w:name w:val="page number"/>
    <w:basedOn w:val="Fuentedeprrafopredeter"/>
    <w:rsid w:val="00E3273E"/>
  </w:style>
  <w:style w:type="paragraph" w:customStyle="1" w:styleId="Tabletext">
    <w:name w:val="Tabletext"/>
    <w:basedOn w:val="Normal"/>
    <w:rsid w:val="00E3273E"/>
    <w:pPr>
      <w:keepLines/>
      <w:spacing w:after="120"/>
    </w:pPr>
  </w:style>
  <w:style w:type="paragraph" w:styleId="Textoindependiente">
    <w:name w:val="Body Text"/>
    <w:basedOn w:val="Normal"/>
    <w:rsid w:val="00E3273E"/>
    <w:pPr>
      <w:keepLines/>
      <w:spacing w:after="120"/>
      <w:ind w:left="720"/>
    </w:pPr>
  </w:style>
  <w:style w:type="paragraph" w:customStyle="1" w:styleId="Blockquote">
    <w:name w:val="Blockquote"/>
    <w:basedOn w:val="Normal"/>
    <w:rsid w:val="00E3273E"/>
    <w:pPr>
      <w:widowControl/>
      <w:spacing w:before="100" w:after="100" w:line="240" w:lineRule="auto"/>
      <w:ind w:left="360" w:right="360"/>
    </w:pPr>
    <w:rPr>
      <w:snapToGrid w:val="0"/>
      <w:sz w:val="24"/>
      <w:lang w:val="en-CA"/>
    </w:rPr>
  </w:style>
  <w:style w:type="paragraph" w:customStyle="1" w:styleId="Bullet1">
    <w:name w:val="Bullet1"/>
    <w:basedOn w:val="Normal"/>
    <w:rsid w:val="00E3273E"/>
    <w:pPr>
      <w:ind w:left="720" w:hanging="432"/>
    </w:pPr>
  </w:style>
  <w:style w:type="paragraph" w:customStyle="1" w:styleId="Bullet2">
    <w:name w:val="Bullet2"/>
    <w:basedOn w:val="Normal"/>
    <w:rsid w:val="00E3273E"/>
    <w:pPr>
      <w:ind w:left="1440" w:hanging="360"/>
    </w:pPr>
    <w:rPr>
      <w:color w:val="000080"/>
    </w:rPr>
  </w:style>
  <w:style w:type="paragraph" w:styleId="Mapadeldocumento">
    <w:name w:val="Document Map"/>
    <w:basedOn w:val="Normal"/>
    <w:semiHidden/>
    <w:rsid w:val="00E3273E"/>
    <w:pPr>
      <w:shd w:val="clear" w:color="auto" w:fill="000080"/>
    </w:pPr>
    <w:rPr>
      <w:rFonts w:ascii="Tahoma" w:hAnsi="Tahoma"/>
    </w:rPr>
  </w:style>
  <w:style w:type="character" w:styleId="Refdenotaalpie">
    <w:name w:val="footnote reference"/>
    <w:basedOn w:val="Fuentedeprrafopredeter"/>
    <w:semiHidden/>
    <w:rsid w:val="00E3273E"/>
    <w:rPr>
      <w:sz w:val="20"/>
      <w:vertAlign w:val="superscript"/>
    </w:rPr>
  </w:style>
  <w:style w:type="paragraph" w:styleId="Textonotapie">
    <w:name w:val="footnote text"/>
    <w:basedOn w:val="Normal"/>
    <w:semiHidden/>
    <w:rsid w:val="00E3273E"/>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3273E"/>
    <w:pPr>
      <w:spacing w:before="480" w:after="60" w:line="240" w:lineRule="auto"/>
      <w:jc w:val="center"/>
    </w:pPr>
    <w:rPr>
      <w:rFonts w:ascii="Arial" w:hAnsi="Arial"/>
      <w:b/>
      <w:kern w:val="28"/>
      <w:sz w:val="32"/>
    </w:rPr>
  </w:style>
  <w:style w:type="paragraph" w:customStyle="1" w:styleId="Paragraph1">
    <w:name w:val="Paragraph1"/>
    <w:basedOn w:val="Normal"/>
    <w:rsid w:val="00E3273E"/>
    <w:pPr>
      <w:spacing w:before="80" w:line="240" w:lineRule="auto"/>
      <w:jc w:val="both"/>
    </w:pPr>
  </w:style>
  <w:style w:type="paragraph" w:customStyle="1" w:styleId="Paragraph3">
    <w:name w:val="Paragraph3"/>
    <w:basedOn w:val="Normal"/>
    <w:rsid w:val="00E3273E"/>
    <w:pPr>
      <w:spacing w:before="80" w:line="240" w:lineRule="auto"/>
      <w:ind w:left="1530"/>
      <w:jc w:val="both"/>
    </w:pPr>
  </w:style>
  <w:style w:type="paragraph" w:customStyle="1" w:styleId="Paragraph4">
    <w:name w:val="Paragraph4"/>
    <w:basedOn w:val="Normal"/>
    <w:rsid w:val="00E3273E"/>
    <w:pPr>
      <w:spacing w:before="80" w:line="240" w:lineRule="auto"/>
      <w:ind w:left="2250"/>
      <w:jc w:val="both"/>
    </w:pPr>
  </w:style>
  <w:style w:type="paragraph" w:styleId="TDC4">
    <w:name w:val="toc 4"/>
    <w:basedOn w:val="Normal"/>
    <w:next w:val="Normal"/>
    <w:autoRedefine/>
    <w:semiHidden/>
    <w:rsid w:val="00E3273E"/>
    <w:pPr>
      <w:ind w:left="600"/>
    </w:pPr>
  </w:style>
  <w:style w:type="paragraph" w:styleId="TDC5">
    <w:name w:val="toc 5"/>
    <w:basedOn w:val="Normal"/>
    <w:next w:val="Normal"/>
    <w:autoRedefine/>
    <w:semiHidden/>
    <w:rsid w:val="00E3273E"/>
    <w:pPr>
      <w:ind w:left="800"/>
    </w:pPr>
  </w:style>
  <w:style w:type="paragraph" w:styleId="TDC6">
    <w:name w:val="toc 6"/>
    <w:basedOn w:val="Normal"/>
    <w:next w:val="Normal"/>
    <w:autoRedefine/>
    <w:semiHidden/>
    <w:rsid w:val="00E3273E"/>
    <w:pPr>
      <w:ind w:left="1000"/>
    </w:pPr>
  </w:style>
  <w:style w:type="paragraph" w:styleId="TDC7">
    <w:name w:val="toc 7"/>
    <w:basedOn w:val="Normal"/>
    <w:next w:val="Normal"/>
    <w:autoRedefine/>
    <w:semiHidden/>
    <w:rsid w:val="00E3273E"/>
    <w:pPr>
      <w:ind w:left="1200"/>
    </w:pPr>
  </w:style>
  <w:style w:type="paragraph" w:styleId="TDC8">
    <w:name w:val="toc 8"/>
    <w:basedOn w:val="Normal"/>
    <w:next w:val="Normal"/>
    <w:autoRedefine/>
    <w:semiHidden/>
    <w:rsid w:val="00E3273E"/>
    <w:pPr>
      <w:ind w:left="1400"/>
    </w:pPr>
  </w:style>
  <w:style w:type="paragraph" w:styleId="TDC9">
    <w:name w:val="toc 9"/>
    <w:basedOn w:val="Normal"/>
    <w:next w:val="Normal"/>
    <w:autoRedefine/>
    <w:semiHidden/>
    <w:rsid w:val="00E3273E"/>
    <w:pPr>
      <w:ind w:left="1600"/>
    </w:pPr>
  </w:style>
  <w:style w:type="paragraph" w:styleId="Textoindependiente2">
    <w:name w:val="Body Text 2"/>
    <w:basedOn w:val="Normal"/>
    <w:rsid w:val="00E3273E"/>
    <w:rPr>
      <w:i/>
      <w:color w:val="0000FF"/>
    </w:rPr>
  </w:style>
  <w:style w:type="paragraph" w:styleId="Sangradetextonormal">
    <w:name w:val="Body Text Indent"/>
    <w:basedOn w:val="Normal"/>
    <w:rsid w:val="00E3273E"/>
    <w:pPr>
      <w:ind w:left="720"/>
    </w:pPr>
    <w:rPr>
      <w:i/>
      <w:color w:val="0000FF"/>
      <w:u w:val="single"/>
    </w:rPr>
  </w:style>
  <w:style w:type="paragraph" w:customStyle="1" w:styleId="Body">
    <w:name w:val="Body"/>
    <w:basedOn w:val="Normal"/>
    <w:rsid w:val="00E3273E"/>
    <w:pPr>
      <w:widowControl/>
      <w:spacing w:before="120" w:line="240" w:lineRule="auto"/>
      <w:jc w:val="both"/>
    </w:pPr>
    <w:rPr>
      <w:rFonts w:ascii="Book Antiqua" w:hAnsi="Book Antiqua"/>
    </w:rPr>
  </w:style>
  <w:style w:type="paragraph" w:customStyle="1" w:styleId="Bullet">
    <w:name w:val="Bullet"/>
    <w:basedOn w:val="Normal"/>
    <w:rsid w:val="00E3273E"/>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rsid w:val="00E3273E"/>
    <w:pPr>
      <w:spacing w:after="120"/>
      <w:ind w:left="720"/>
    </w:pPr>
    <w:rPr>
      <w:i/>
      <w:color w:val="0000FF"/>
    </w:rPr>
  </w:style>
  <w:style w:type="character" w:styleId="Hipervnculo">
    <w:name w:val="Hyperlink"/>
    <w:basedOn w:val="Fuentedeprrafopredeter"/>
    <w:rsid w:val="00E3273E"/>
    <w:rPr>
      <w:color w:val="0000FF"/>
      <w:u w:val="single"/>
    </w:rPr>
  </w:style>
  <w:style w:type="character" w:styleId="Hipervnculovisitado">
    <w:name w:val="FollowedHyperlink"/>
    <w:basedOn w:val="Fuentedeprrafopredeter"/>
    <w:rsid w:val="00E3273E"/>
    <w:rPr>
      <w:color w:val="800080"/>
      <w:u w:val="single"/>
    </w:rPr>
  </w:style>
  <w:style w:type="paragraph" w:styleId="NormalWeb">
    <w:name w:val="Normal (Web)"/>
    <w:basedOn w:val="Normal"/>
    <w:rsid w:val="00E3273E"/>
    <w:pPr>
      <w:widowControl/>
      <w:spacing w:before="100" w:beforeAutospacing="1" w:after="100" w:afterAutospacing="1" w:line="240" w:lineRule="auto"/>
    </w:pPr>
    <w:rPr>
      <w:sz w:val="24"/>
      <w:szCs w:val="24"/>
    </w:rPr>
  </w:style>
  <w:style w:type="character" w:customStyle="1" w:styleId="TtuloCar">
    <w:name w:val="Título Car"/>
    <w:basedOn w:val="Fuentedeprrafopredeter"/>
    <w:link w:val="Ttulo"/>
    <w:rsid w:val="00A7014D"/>
    <w:rPr>
      <w:rFonts w:ascii="Arial" w:hAnsi="Arial"/>
      <w:b/>
      <w:sz w:val="36"/>
      <w:lang w:val="en-US" w:eastAsia="en-US"/>
    </w:rPr>
  </w:style>
  <w:style w:type="paragraph" w:styleId="Textodeglobo">
    <w:name w:val="Balloon Text"/>
    <w:basedOn w:val="Normal"/>
    <w:link w:val="TextodegloboCar"/>
    <w:rsid w:val="00A7014D"/>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A7014D"/>
    <w:rPr>
      <w:rFonts w:ascii="Tahoma" w:hAnsi="Tahoma" w:cs="Tahoma"/>
      <w:sz w:val="16"/>
      <w:szCs w:val="16"/>
      <w:lang w:val="en-US" w:eastAsia="en-US"/>
    </w:rPr>
  </w:style>
  <w:style w:type="table" w:styleId="Tablaconcuadrcula">
    <w:name w:val="Table Grid"/>
    <w:basedOn w:val="Tablanormal"/>
    <w:rsid w:val="00D0415A"/>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Juank\FUSM\SEMINARIO\businesscase\jmesa\RUP\Requerimientos\plan_gestion_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plan_gestion_riesgos.dot</Template>
  <TotalTime>23</TotalTime>
  <Pages>5</Pages>
  <Words>792</Words>
  <Characters>4357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Risk Management Plan</vt:lpstr>
    </vt:vector>
  </TitlesOfParts>
  <Company>&lt;Company Name&gt;</Company>
  <LinksUpToDate>false</LinksUpToDate>
  <CharactersWithSpaces>5139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subject>&lt;Project Name&gt;</dc:subject>
  <dc:creator>Lenovo User</dc:creator>
  <cp:keywords/>
  <dc:description/>
  <cp:lastModifiedBy>Lenovo User</cp:lastModifiedBy>
  <cp:revision>4</cp:revision>
  <cp:lastPrinted>2009-09-12T01:32:00Z</cp:lastPrinted>
  <dcterms:created xsi:type="dcterms:W3CDTF">2009-09-12T01:04:00Z</dcterms:created>
  <dcterms:modified xsi:type="dcterms:W3CDTF">2009-09-12T01:47:00Z</dcterms:modified>
</cp:coreProperties>
</file>