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Pr="00845968">
        <w:rPr>
          <w:sz w:val="28"/>
        </w:rPr>
        <w:t>n &lt;1.0&gt;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&lt;08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&lt;20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&lt;06/09</w:t>
            </w:r>
            <w:r w:rsidR="00FA1D11">
              <w:t>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F77D23" w:rsidRDefault="00E35B9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E35B91">
        <w:fldChar w:fldCharType="begin"/>
      </w:r>
      <w:r w:rsidR="00891220" w:rsidRPr="000637C4">
        <w:instrText xml:space="preserve"> TOC \o "1-3" </w:instrText>
      </w:r>
      <w:r w:rsidRPr="00E35B91">
        <w:fldChar w:fldCharType="separate"/>
      </w:r>
      <w:r w:rsidR="00F77D23" w:rsidRPr="00D87B7D">
        <w:rPr>
          <w:noProof/>
          <w:lang w:val="es-AR"/>
        </w:rPr>
        <w:t>1.</w:t>
      </w:r>
      <w:r w:rsidR="00F77D23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F77D23" w:rsidRPr="00D87B7D">
        <w:rPr>
          <w:noProof/>
          <w:lang w:val="es-AR"/>
        </w:rPr>
        <w:t>Introducción</w:t>
      </w:r>
      <w:r w:rsidR="00F77D23">
        <w:rPr>
          <w:noProof/>
        </w:rPr>
        <w:tab/>
      </w:r>
      <w:r>
        <w:rPr>
          <w:noProof/>
        </w:rPr>
        <w:fldChar w:fldCharType="begin"/>
      </w:r>
      <w:r w:rsidR="00F77D23">
        <w:rPr>
          <w:noProof/>
        </w:rPr>
        <w:instrText xml:space="preserve"> PAGEREF _Toc240469248 \h </w:instrText>
      </w:r>
      <w:r>
        <w:rPr>
          <w:noProof/>
        </w:rPr>
      </w:r>
      <w:r>
        <w:rPr>
          <w:noProof/>
        </w:rPr>
        <w:fldChar w:fldCharType="separate"/>
      </w:r>
      <w:r w:rsidR="0046330F">
        <w:rPr>
          <w:noProof/>
        </w:rPr>
        <w:t>4</w:t>
      </w:r>
      <w:r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Propósito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_Toc240469249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4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Alcance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_Toc240469250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4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Definiciones, Acrónimos y Abreviaturas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_Toc240469251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4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Referencia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_Toc240469252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4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Resumen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_Toc240469253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4</w:t>
      </w:r>
      <w:r w:rsidR="00E35B91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Gerenciamiento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_Toc240469254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4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Organización, Responsabilidades e Interfaces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_Toc240469255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4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Herramientas</w:t>
      </w:r>
      <w:r>
        <w:rPr>
          <w:noProof/>
        </w:rPr>
        <w:t>,</w:t>
      </w:r>
      <w:r w:rsidRPr="00D87B7D">
        <w:rPr>
          <w:noProof/>
          <w:lang w:val="es-AR"/>
        </w:rPr>
        <w:t xml:space="preserve"> Ambiente</w:t>
      </w:r>
      <w:r>
        <w:rPr>
          <w:noProof/>
        </w:rPr>
        <w:t xml:space="preserve"> e</w:t>
      </w:r>
      <w:r w:rsidRPr="00D87B7D">
        <w:rPr>
          <w:noProof/>
          <w:lang w:val="es-AR"/>
        </w:rPr>
        <w:t xml:space="preserve"> Infraestructura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_Toc240469256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5</w:t>
      </w:r>
      <w:r w:rsidR="00E35B91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El Programa de Gerenciamiento de Requerimientos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_Toc240469257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5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Identificación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_Toc240469258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5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Trazabilidad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_Toc240469259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6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Reportes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Medidas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_Toc240469260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8</w:t>
      </w:r>
      <w:r w:rsidR="00E35B91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fr-FR"/>
        </w:rPr>
        <w:t>Gerenciamiento de Cambions en</w:t>
      </w:r>
      <w:r w:rsidRPr="00D87B7D">
        <w:rPr>
          <w:noProof/>
          <w:lang w:val="es-ES"/>
        </w:rPr>
        <w:t xml:space="preserve"> Requerimientos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_Toc240469261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8</w:t>
      </w:r>
      <w:r w:rsidR="00E35B91">
        <w:rPr>
          <w:noProof/>
        </w:rPr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Procedimiento y Aprobación para solicitud de Cambios</w:t>
      </w:r>
      <w:r>
        <w:tab/>
      </w:r>
      <w:r w:rsidR="00E35B91">
        <w:fldChar w:fldCharType="begin"/>
      </w:r>
      <w:r>
        <w:instrText xml:space="preserve"> PAGEREF _Toc240469262 \h </w:instrText>
      </w:r>
      <w:r w:rsidR="00E35B91">
        <w:fldChar w:fldCharType="separate"/>
      </w:r>
      <w:r w:rsidR="0046330F">
        <w:t>8</w:t>
      </w:r>
      <w:r w:rsidR="00E35B91"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Junta de Control de Cambios (CCB)</w:t>
      </w:r>
      <w:r>
        <w:tab/>
      </w:r>
      <w:r w:rsidR="00E35B91">
        <w:fldChar w:fldCharType="begin"/>
      </w:r>
      <w:r>
        <w:instrText xml:space="preserve"> PAGEREF _Toc240469263 \h </w:instrText>
      </w:r>
      <w:r w:rsidR="00E35B91">
        <w:fldChar w:fldCharType="separate"/>
      </w:r>
      <w:r w:rsidR="0046330F">
        <w:t>8</w:t>
      </w:r>
      <w:r w:rsidR="00E35B91"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Actividades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Tareas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_Toc240469264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8</w:t>
      </w:r>
      <w:r w:rsidR="00E35B91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Hitos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_Toc240469265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9</w:t>
      </w:r>
      <w:r w:rsidR="00E35B91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 w:rsidR="00E35B91">
        <w:rPr>
          <w:noProof/>
        </w:rPr>
        <w:fldChar w:fldCharType="begin"/>
      </w:r>
      <w:r>
        <w:rPr>
          <w:noProof/>
        </w:rPr>
        <w:instrText xml:space="preserve"> PAGEREF _Toc240469266 \h </w:instrText>
      </w:r>
      <w:r w:rsidR="00E35B91">
        <w:rPr>
          <w:noProof/>
        </w:rPr>
      </w:r>
      <w:r w:rsidR="00E35B91">
        <w:rPr>
          <w:noProof/>
        </w:rPr>
        <w:fldChar w:fldCharType="separate"/>
      </w:r>
      <w:r w:rsidR="0046330F">
        <w:rPr>
          <w:noProof/>
        </w:rPr>
        <w:t>9</w:t>
      </w:r>
      <w:r w:rsidR="00E35B91">
        <w:rPr>
          <w:noProof/>
        </w:rPr>
        <w:fldChar w:fldCharType="end"/>
      </w:r>
    </w:p>
    <w:p w:rsidR="00891220" w:rsidRPr="00485827" w:rsidRDefault="00E35B91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40469248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40469249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conducta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bookmarkStart w:id="8" w:name="_Toc240469250"/>
      <w:r w:rsidRPr="00485827">
        <w:rPr>
          <w:lang w:val="es-AR"/>
        </w:rPr>
        <w:t>Alcance</w:t>
      </w:r>
      <w:bookmarkEnd w:id="6"/>
      <w:bookmarkEnd w:id="7"/>
      <w:bookmarkEnd w:id="8"/>
    </w:p>
    <w:p w:rsidR="009E2488" w:rsidRDefault="009E2488" w:rsidP="009E2488">
      <w:pPr>
        <w:jc w:val="both"/>
        <w:rPr>
          <w:lang w:val="es-ES"/>
        </w:rPr>
      </w:pPr>
      <w:bookmarkStart w:id="9" w:name="_Toc456598589"/>
      <w:bookmarkStart w:id="10" w:name="_Toc456600920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F77D23" w:rsidRPr="00F77D23" w:rsidRDefault="002F43DE" w:rsidP="00F77D23">
      <w:pPr>
        <w:pStyle w:val="Ttulo2"/>
      </w:pPr>
      <w:bookmarkStart w:id="11" w:name="_Toc240469251"/>
      <w:r w:rsidRPr="002F43DE">
        <w:t>Definiciones, Acrónimos y Abreviaturas</w:t>
      </w:r>
      <w:bookmarkEnd w:id="9"/>
      <w:bookmarkEnd w:id="10"/>
      <w:bookmarkEnd w:id="11"/>
    </w:p>
    <w:p w:rsidR="00F77D23" w:rsidRDefault="00F77D23" w:rsidP="00F77D23">
      <w:pPr>
        <w:rPr>
          <w:i/>
          <w:color w:val="0000FF"/>
        </w:rPr>
      </w:pPr>
      <w:bookmarkStart w:id="12" w:name="_Toc456598590"/>
      <w:bookmarkStart w:id="13" w:name="_Toc456600921"/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77D23" w:rsidRPr="001853F7" w:rsidRDefault="00F77D23" w:rsidP="00F77D23">
      <w:pPr>
        <w:rPr>
          <w:i/>
          <w:color w:val="0000FF"/>
        </w:rPr>
      </w:pPr>
    </w:p>
    <w:p w:rsidR="006266B3" w:rsidRPr="006266B3" w:rsidRDefault="00891220" w:rsidP="006266B3">
      <w:pPr>
        <w:pStyle w:val="Ttulo2"/>
        <w:rPr>
          <w:lang w:val="es-AR"/>
        </w:rPr>
      </w:pPr>
      <w:bookmarkStart w:id="14" w:name="_Toc240469252"/>
      <w:r w:rsidRPr="006266B3">
        <w:rPr>
          <w:lang w:val="es-AR"/>
        </w:rPr>
        <w:t>Referenc</w:t>
      </w:r>
      <w:bookmarkEnd w:id="12"/>
      <w:bookmarkEnd w:id="13"/>
      <w:r w:rsidR="002F43DE" w:rsidRPr="006266B3">
        <w:rPr>
          <w:lang w:val="es-AR"/>
        </w:rPr>
        <w:t>ia</w:t>
      </w:r>
      <w:bookmarkEnd w:id="14"/>
    </w:p>
    <w:p w:rsidR="00F77D23" w:rsidRPr="001853F7" w:rsidRDefault="00F77D23" w:rsidP="00F77D23">
      <w:pPr>
        <w:pStyle w:val="Textoindependiente"/>
        <w:ind w:left="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5" w:name="_Toc456598591"/>
      <w:bookmarkStart w:id="16" w:name="_Toc456600922"/>
      <w:bookmarkStart w:id="17" w:name="_Toc240469253"/>
      <w:r w:rsidRPr="00485827">
        <w:rPr>
          <w:lang w:val="es-AR"/>
        </w:rPr>
        <w:t>Resumen</w:t>
      </w:r>
      <w:bookmarkEnd w:id="15"/>
      <w:bookmarkEnd w:id="16"/>
      <w:bookmarkEnd w:id="17"/>
    </w:p>
    <w:p w:rsidR="00A16A92" w:rsidRDefault="00A16A92" w:rsidP="00A16A92">
      <w:pPr>
        <w:rPr>
          <w:lang w:val="es-ES"/>
        </w:rPr>
      </w:pPr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bookmarkStart w:id="18" w:name="_Toc240469254"/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18"/>
    </w:p>
    <w:p w:rsidR="00891220" w:rsidRDefault="002F43DE">
      <w:pPr>
        <w:pStyle w:val="Ttulo2"/>
      </w:pPr>
      <w:bookmarkStart w:id="19" w:name="_Toc240469255"/>
      <w:r w:rsidRPr="002F43DE">
        <w:t>Organización, Responsabilidades e Interfaces</w:t>
      </w:r>
      <w:bookmarkEnd w:id="19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lastRenderedPageBreak/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D82D30" w:rsidRDefault="00D82D30" w:rsidP="00D82D30">
      <w:pPr>
        <w:pStyle w:val="Prrafodelista"/>
        <w:rPr>
          <w:lang w:val="es-ES"/>
        </w:rPr>
      </w:pPr>
    </w:p>
    <w:p w:rsidR="00D82D30" w:rsidRPr="000004A7" w:rsidRDefault="00D82D30" w:rsidP="00D82D30">
      <w:pPr>
        <w:ind w:left="720"/>
        <w:jc w:val="both"/>
        <w:rPr>
          <w:lang w:val="es-ES"/>
        </w:rPr>
      </w:pPr>
    </w:p>
    <w:p w:rsidR="00891220" w:rsidRDefault="002F43DE">
      <w:pPr>
        <w:pStyle w:val="Ttulo2"/>
        <w:rPr>
          <w:lang w:val="es-AR"/>
        </w:rPr>
      </w:pPr>
      <w:bookmarkStart w:id="20" w:name="_Toc240469256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0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herramientas </w:t>
      </w:r>
      <w:r>
        <w:rPr>
          <w:lang w:val="es-AR"/>
        </w:rPr>
        <w:t xml:space="preserve">las cueles </w:t>
      </w:r>
      <w:r w:rsidR="004206A4">
        <w:rPr>
          <w:lang w:val="es-AR"/>
        </w:rPr>
        <w:t>se apoyaran</w:t>
      </w:r>
      <w:r>
        <w:rPr>
          <w:lang w:val="es-AR"/>
        </w:rPr>
        <w:t xml:space="preserve"> en metodologías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GanttProject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Default="002F43DE">
      <w:pPr>
        <w:pStyle w:val="Ttulo1"/>
      </w:pPr>
      <w:bookmarkStart w:id="21" w:name="_Toc240469257"/>
      <w:r w:rsidRPr="00493A21">
        <w:t>El Programa de Gerenciamiento de Requerimientos</w:t>
      </w:r>
      <w:bookmarkEnd w:id="21"/>
    </w:p>
    <w:p w:rsidR="00D82D30" w:rsidRPr="00D82D30" w:rsidRDefault="00D82D30" w:rsidP="00D82D30"/>
    <w:p w:rsidR="00891220" w:rsidRDefault="002F43DE">
      <w:pPr>
        <w:pStyle w:val="Ttulo2"/>
        <w:rPr>
          <w:lang w:val="es-AR"/>
        </w:rPr>
      </w:pPr>
      <w:bookmarkStart w:id="22" w:name="_Toc240469258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2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del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D82D30">
      <w:pPr>
        <w:pStyle w:val="Ttulo2"/>
        <w:rPr>
          <w:lang w:val="es-AR"/>
        </w:rPr>
      </w:pPr>
      <w:bookmarkStart w:id="23" w:name="_Toc240469259"/>
      <w:r>
        <w:rPr>
          <w:lang w:val="es-AR"/>
        </w:rPr>
        <w:t>Traz</w:t>
      </w:r>
      <w:r w:rsidR="00485827" w:rsidRPr="00485827">
        <w:rPr>
          <w:lang w:val="es-AR"/>
        </w:rPr>
        <w:t>abilidad</w:t>
      </w:r>
      <w:bookmarkEnd w:id="23"/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r w:rsidRPr="00485827">
              <w:rPr>
                <w:b/>
                <w:bCs/>
                <w:lang w:val="es-AR"/>
              </w:rPr>
              <w:t>Iten</w:t>
            </w:r>
            <w:r>
              <w:rPr>
                <w:b/>
                <w:bCs/>
              </w:rPr>
              <w:t xml:space="preserve"> de</w:t>
            </w:r>
            <w:r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2E640D" w:rsidP="002E640D">
            <w:pPr>
              <w:pStyle w:val="Textoindependiente"/>
              <w:ind w:left="0"/>
              <w:jc w:val="both"/>
            </w:pPr>
            <w:r>
              <w:t>Los requisitos de los interesados serán especificados y clasificados por agrupación y estarán embebidas en el desarrollo del proyecto.</w:t>
            </w:r>
          </w:p>
        </w:tc>
      </w:tr>
      <w:tr w:rsidR="00865F34" w:rsidRPr="002C0EAC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Características</w:t>
            </w:r>
            <w:r>
              <w:t xml:space="preserve"> </w:t>
            </w:r>
            <w:r w:rsidR="002E640D">
              <w:t>del Sistema</w:t>
            </w:r>
            <w:r>
              <w:t>(FEAT)</w:t>
            </w:r>
          </w:p>
        </w:tc>
        <w:tc>
          <w:tcPr>
            <w:tcW w:w="3241" w:type="dxa"/>
          </w:tcPr>
          <w:p w:rsidR="00865F34" w:rsidRPr="002C0EAC" w:rsidRDefault="002E640D" w:rsidP="002E640D">
            <w:pPr>
              <w:pStyle w:val="Textoindependiente"/>
              <w:ind w:left="0"/>
              <w:jc w:val="both"/>
            </w:pPr>
            <w:r>
              <w:t xml:space="preserve">Dependiendo de las necesidades </w:t>
            </w:r>
            <w:r w:rsidR="00781E5F">
              <w:t xml:space="preserve">descritas por los interesados, de donde se puede abstraer las capacidades y condiciones que tendrá la herramienta, estas estarán escritas en el documento de visión 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>
              <w:t>Modelo</w:t>
            </w:r>
            <w:r w:rsidRPr="0013176B">
              <w:t xml:space="preserve"> de Caso de Uso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lastRenderedPageBreak/>
              <w:t>Especificación 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r w:rsidR="00BD6C66" w:rsidRPr="002067B8">
              <w:rPr>
                <w:lang w:val="es-ES"/>
              </w:rPr>
              <w:t>escripción</w:t>
            </w:r>
            <w:r w:rsidRPr="002067B8">
              <w:rPr>
                <w:lang w:val="es-ES"/>
              </w:rPr>
              <w:t xml:space="preserve"> de las características no 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C5290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Generar un XMI que contenga información de la lógica del negocio plasmada en el diseño del modelo de MDVRP.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Generar un metamodelo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Un componente de software con la responsabilidad de generar código automático y consumir información almacenada en el modelo matemático usando Acceleo y/o Velocity,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841927" w:rsidP="007A0872">
            <w:pPr>
              <w:rPr>
                <w:i/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Pr="002C0EAC" w:rsidRDefault="001C3250" w:rsidP="001C3250">
            <w:pPr>
              <w:jc w:val="both"/>
              <w:rPr>
                <w:sz w:val="24"/>
                <w:szCs w:val="24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 del metamodelo</w:t>
            </w:r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lastRenderedPageBreak/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lastRenderedPageBreak/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3375A6" w:rsidRDefault="003375A6" w:rsidP="003375A6">
      <w:pPr>
        <w:ind w:left="720"/>
        <w:jc w:val="both"/>
        <w:rPr>
          <w:lang w:val="es-ES"/>
        </w:rPr>
      </w:pPr>
    </w:p>
    <w:p w:rsidR="003375A6" w:rsidRPr="00176097" w:rsidRDefault="003375A6" w:rsidP="003375A6">
      <w:pPr>
        <w:ind w:left="720"/>
        <w:jc w:val="both"/>
        <w:rPr>
          <w:lang w:val="es-ES"/>
        </w:rPr>
      </w:pPr>
      <w:r w:rsidRPr="00F000E3">
        <w:rPr>
          <w:lang w:val="es-ES"/>
        </w:rPr>
        <w:t>El cronograma se encuentra ubicado e</w:t>
      </w:r>
      <w:r>
        <w:rPr>
          <w:lang w:val="es-ES"/>
        </w:rPr>
        <w:t>n</w:t>
      </w:r>
      <w:r w:rsidRPr="00F000E3">
        <w:rPr>
          <w:lang w:val="es-ES"/>
        </w:rPr>
        <w:t xml:space="preserve"> la carpeta Requerimientos </w:t>
      </w:r>
      <w:r>
        <w:rPr>
          <w:lang w:val="es-ES"/>
        </w:rPr>
        <w:t xml:space="preserve">llamado </w:t>
      </w:r>
      <w:r w:rsidRPr="00F000E3">
        <w:rPr>
          <w:b/>
          <w:lang w:val="es-ES"/>
        </w:rPr>
        <w:t>CronogramaSeminario_GraduacionSist.gan</w:t>
      </w:r>
      <w:r>
        <w:rPr>
          <w:b/>
          <w:lang w:val="es-ES"/>
        </w:rPr>
        <w:t>.</w:t>
      </w:r>
    </w:p>
    <w:p w:rsidR="00C25F72" w:rsidRPr="003375A6" w:rsidRDefault="00C25F72" w:rsidP="00CC05E5">
      <w:pPr>
        <w:pStyle w:val="Subheading"/>
        <w:jc w:val="both"/>
        <w:rPr>
          <w:rStyle w:val="Textoennegrita"/>
          <w:lang w:val="es-ES"/>
        </w:rPr>
      </w:pPr>
    </w:p>
    <w:p w:rsidR="00891220" w:rsidRDefault="000637C4">
      <w:pPr>
        <w:pStyle w:val="Ttulo2"/>
      </w:pPr>
      <w:bookmarkStart w:id="24" w:name="_Toc240469260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4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5" w:name="_Toc240469261"/>
      <w:r w:rsidRPr="000637C4">
        <w:rPr>
          <w:lang w:val="fr-FR"/>
        </w:rPr>
        <w:t xml:space="preserve">Gerenciamiento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5"/>
    </w:p>
    <w:p w:rsidR="00891220" w:rsidRPr="000637C4" w:rsidRDefault="000637C4">
      <w:pPr>
        <w:pStyle w:val="Ttulo3"/>
      </w:pPr>
      <w:bookmarkStart w:id="26" w:name="_Toc240469262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26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27" w:name="_Toc240469263"/>
      <w:r w:rsidRPr="000637C4">
        <w:t>Junta de Control de Cambios</w:t>
      </w:r>
      <w:r w:rsidR="00891220" w:rsidRPr="000637C4">
        <w:t xml:space="preserve"> (CCB)</w:t>
      </w:r>
      <w:bookmarkEnd w:id="27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28" w:name="_Toc240469264"/>
      <w:r w:rsidRPr="00485827">
        <w:rPr>
          <w:lang w:val="es-AR"/>
        </w:rPr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28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</w:t>
      </w:r>
      <w:r>
        <w:lastRenderedPageBreak/>
        <w:t>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>, 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29" w:name="_Toc240469265"/>
      <w:r>
        <w:t>Hitos</w:t>
      </w:r>
      <w:bookmarkEnd w:id="29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A36BA" w:rsidRDefault="002A36BA" w:rsidP="00985085">
      <w:pPr>
        <w:ind w:left="720"/>
      </w:pPr>
    </w:p>
    <w:p w:rsidR="002A36BA" w:rsidRPr="008C3243" w:rsidRDefault="002A36BA" w:rsidP="00D82D30">
      <w:pPr>
        <w:widowControl/>
        <w:numPr>
          <w:ilvl w:val="1"/>
          <w:numId w:val="33"/>
        </w:numPr>
        <w:spacing w:line="240" w:lineRule="auto"/>
        <w:jc w:val="both"/>
      </w:pPr>
      <w:r w:rsidRPr="008C3243">
        <w:t>Crear una herramienta CASE que permita a través de diagramas, la representación de los conceptos de logística de distribución.</w:t>
      </w:r>
    </w:p>
    <w:p w:rsidR="002A36BA" w:rsidRDefault="002A36BA" w:rsidP="00D82D30">
      <w:pPr>
        <w:ind w:left="720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Generar un metamodelo que represente los conceptos de logística de distribución, basado en la abstracción de conceptos comunes y sus relaciones en diferentes escenarios.</w:t>
      </w:r>
    </w:p>
    <w:p w:rsidR="00891220" w:rsidRDefault="00985085" w:rsidP="00D82D30">
      <w:pPr>
        <w:ind w:left="720"/>
        <w:jc w:val="both"/>
      </w:pPr>
      <w:r>
        <w:t xml:space="preserve">  </w:t>
      </w:r>
    </w:p>
    <w:p w:rsidR="00603465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line="100" w:lineRule="atLeast"/>
        <w:jc w:val="both"/>
      </w:pPr>
      <w:r>
        <w:t>Implementar un metamodelo matemático que esté comprobado en la industria, con el objetivo de crear un conjunto de datos de entrada y alimentarlo desde la capa del metamodelo de negocios.</w:t>
      </w:r>
    </w:p>
    <w:p w:rsidR="002A36BA" w:rsidRDefault="002A36BA" w:rsidP="00D82D30">
      <w:pPr>
        <w:pStyle w:val="Prrafodelista"/>
        <w:jc w:val="both"/>
      </w:pPr>
    </w:p>
    <w:p w:rsidR="002A36BA" w:rsidRDefault="002A36B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>Componente de software con la responsabilidad de generar código automático y consumir información almacenada en el modelo matemático usando Acceleo y/o Velocity, para alimentar la plataforma AMM consumiendo los métodos expuestos por esta plataforma.</w:t>
      </w:r>
    </w:p>
    <w:p w:rsidR="002A36BA" w:rsidRDefault="006A623A" w:rsidP="00D82D30">
      <w:pPr>
        <w:widowControl/>
        <w:numPr>
          <w:ilvl w:val="1"/>
          <w:numId w:val="33"/>
        </w:numPr>
        <w:tabs>
          <w:tab w:val="left" w:pos="720"/>
        </w:tabs>
        <w:suppressAutoHyphens/>
        <w:spacing w:after="360" w:line="100" w:lineRule="atLeast"/>
        <w:jc w:val="both"/>
      </w:pPr>
      <w:r>
        <w:t xml:space="preserve">Componente que ilustra resultado de la ejecución del modelo matemático. </w:t>
      </w:r>
    </w:p>
    <w:p w:rsidR="00603465" w:rsidRDefault="00603465" w:rsidP="00985085">
      <w:pPr>
        <w:ind w:left="720"/>
      </w:pPr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30" w:name="_Toc240469266"/>
      <w:r w:rsidRPr="00985085">
        <w:t>Entrenamiento y Recursos</w:t>
      </w:r>
      <w:bookmarkEnd w:id="30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6C5" w:rsidRDefault="00C336C5">
      <w:r>
        <w:separator/>
      </w:r>
    </w:p>
  </w:endnote>
  <w:endnote w:type="continuationSeparator" w:id="0">
    <w:p w:rsidR="00C336C5" w:rsidRDefault="00C33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E35B9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250" w:rsidRDefault="001C32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3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C76DE8" w:rsidRDefault="001C3250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485827" w:rsidRDefault="001C3250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3375A6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Default="001C3250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 w:rsidR="00E35B9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35B91">
            <w:rPr>
              <w:rStyle w:val="Nmerodepgina"/>
            </w:rPr>
            <w:fldChar w:fldCharType="separate"/>
          </w:r>
          <w:r w:rsidR="003375A6">
            <w:rPr>
              <w:rStyle w:val="Nmerodepgina"/>
              <w:noProof/>
            </w:rPr>
            <w:t>8</w:t>
          </w:r>
          <w:r w:rsidR="00E35B9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3375A6" w:rsidRPr="003375A6">
              <w:rPr>
                <w:rStyle w:val="Nmerodepgina"/>
                <w:noProof/>
              </w:rPr>
              <w:t>9</w:t>
            </w:r>
          </w:fldSimple>
        </w:p>
      </w:tc>
    </w:tr>
  </w:tbl>
  <w:p w:rsidR="001C3250" w:rsidRDefault="001C325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6C5" w:rsidRDefault="00C336C5">
      <w:r>
        <w:separator/>
      </w:r>
    </w:p>
  </w:footnote>
  <w:footnote w:type="continuationSeparator" w:id="0">
    <w:p w:rsidR="00C336C5" w:rsidRDefault="00C33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rPr>
        <w:sz w:val="24"/>
      </w:rPr>
    </w:pPr>
  </w:p>
  <w:p w:rsidR="001C3250" w:rsidRDefault="001C3250">
    <w:pPr>
      <w:pBdr>
        <w:top w:val="single" w:sz="6" w:space="1" w:color="auto"/>
      </w:pBdr>
      <w:rPr>
        <w:sz w:val="24"/>
      </w:rPr>
    </w:pPr>
  </w:p>
  <w:p w:rsidR="001C3250" w:rsidRDefault="00E35B91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1C3250" w:rsidRPr="003334D5">
        <w:rPr>
          <w:lang w:val="es-ES"/>
        </w:rPr>
        <w:t xml:space="preserve"> </w:t>
      </w:r>
      <w:r w:rsidR="001C3250"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C3250" w:rsidRDefault="001C3250">
    <w:pPr>
      <w:pBdr>
        <w:bottom w:val="single" w:sz="6" w:space="1" w:color="auto"/>
      </w:pBdr>
      <w:jc w:val="right"/>
      <w:rPr>
        <w:sz w:val="24"/>
      </w:rPr>
    </w:pPr>
  </w:p>
  <w:p w:rsidR="001C3250" w:rsidRDefault="001C32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3250">
      <w:tc>
        <w:tcPr>
          <w:tcW w:w="6379" w:type="dxa"/>
        </w:tcPr>
        <w:p w:rsidR="001C3250" w:rsidRPr="00C76DE8" w:rsidRDefault="001C3250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 w:rsidR="00FA1D11"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C3250" w:rsidRDefault="001C3250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</w:t>
          </w:r>
          <w:r w:rsidR="00F77D23">
            <w:t>1.4</w:t>
          </w:r>
          <w:r>
            <w:t>&gt;</w:t>
          </w:r>
        </w:p>
      </w:tc>
    </w:tr>
    <w:tr w:rsidR="001C3250">
      <w:tc>
        <w:tcPr>
          <w:tcW w:w="6379" w:type="dxa"/>
        </w:tcPr>
        <w:p w:rsidR="001C3250" w:rsidRPr="000342F9" w:rsidRDefault="001C3250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C3250" w:rsidRDefault="001C3250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</w:t>
          </w:r>
          <w:r w:rsidR="00FA1D11">
            <w:t>28</w:t>
          </w:r>
          <w:r>
            <w:t>/</w:t>
          </w:r>
          <w:r w:rsidR="00FA1D11">
            <w:t>02/2009</w:t>
          </w:r>
          <w:r>
            <w:t>&gt;</w:t>
          </w:r>
        </w:p>
      </w:tc>
    </w:tr>
    <w:tr w:rsidR="001C3250">
      <w:tc>
        <w:tcPr>
          <w:tcW w:w="9558" w:type="dxa"/>
          <w:gridSpan w:val="2"/>
        </w:tcPr>
        <w:p w:rsidR="001C3250" w:rsidRDefault="00F77D23">
          <w:r>
            <w:rPr>
              <w:lang w:val="es-AR"/>
            </w:rPr>
            <w:t>HCLPGR</w:t>
          </w:r>
        </w:p>
      </w:tc>
    </w:tr>
  </w:tbl>
  <w:p w:rsidR="001C3250" w:rsidRDefault="001C325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A21"/>
    <w:rsid w:val="000004A7"/>
    <w:rsid w:val="000342F9"/>
    <w:rsid w:val="000637C4"/>
    <w:rsid w:val="00075B15"/>
    <w:rsid w:val="00097E85"/>
    <w:rsid w:val="000B28BA"/>
    <w:rsid w:val="000B497B"/>
    <w:rsid w:val="000F04D1"/>
    <w:rsid w:val="000F64BE"/>
    <w:rsid w:val="0013176B"/>
    <w:rsid w:val="001C3250"/>
    <w:rsid w:val="001E5048"/>
    <w:rsid w:val="0026211A"/>
    <w:rsid w:val="00270F34"/>
    <w:rsid w:val="00294CA4"/>
    <w:rsid w:val="002A36BA"/>
    <w:rsid w:val="002B74E1"/>
    <w:rsid w:val="002C0EAC"/>
    <w:rsid w:val="002E640D"/>
    <w:rsid w:val="002F43DE"/>
    <w:rsid w:val="003029B7"/>
    <w:rsid w:val="003375A6"/>
    <w:rsid w:val="00371E4D"/>
    <w:rsid w:val="00395FD5"/>
    <w:rsid w:val="003B5CCF"/>
    <w:rsid w:val="004206A4"/>
    <w:rsid w:val="0046330F"/>
    <w:rsid w:val="004642F7"/>
    <w:rsid w:val="004659E5"/>
    <w:rsid w:val="00485827"/>
    <w:rsid w:val="00493A21"/>
    <w:rsid w:val="004A519B"/>
    <w:rsid w:val="004B7A15"/>
    <w:rsid w:val="004C20CF"/>
    <w:rsid w:val="004D0788"/>
    <w:rsid w:val="00505E66"/>
    <w:rsid w:val="00532D37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6D287C"/>
    <w:rsid w:val="007067D3"/>
    <w:rsid w:val="00711EF6"/>
    <w:rsid w:val="00735CB5"/>
    <w:rsid w:val="00781E5F"/>
    <w:rsid w:val="007A0872"/>
    <w:rsid w:val="007C5459"/>
    <w:rsid w:val="007E3D8A"/>
    <w:rsid w:val="007F5308"/>
    <w:rsid w:val="00803891"/>
    <w:rsid w:val="00841927"/>
    <w:rsid w:val="00845968"/>
    <w:rsid w:val="00865F34"/>
    <w:rsid w:val="00886790"/>
    <w:rsid w:val="00891220"/>
    <w:rsid w:val="008928A3"/>
    <w:rsid w:val="008E6488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B42D21"/>
    <w:rsid w:val="00B8790B"/>
    <w:rsid w:val="00BD6C66"/>
    <w:rsid w:val="00C02AC3"/>
    <w:rsid w:val="00C110D9"/>
    <w:rsid w:val="00C25F72"/>
    <w:rsid w:val="00C336C5"/>
    <w:rsid w:val="00C47792"/>
    <w:rsid w:val="00C52909"/>
    <w:rsid w:val="00C61ADA"/>
    <w:rsid w:val="00C76DE8"/>
    <w:rsid w:val="00CB4221"/>
    <w:rsid w:val="00CC05E5"/>
    <w:rsid w:val="00CC1AF9"/>
    <w:rsid w:val="00CE0042"/>
    <w:rsid w:val="00CE58C9"/>
    <w:rsid w:val="00D31499"/>
    <w:rsid w:val="00D80F72"/>
    <w:rsid w:val="00D82D30"/>
    <w:rsid w:val="00DA0D04"/>
    <w:rsid w:val="00E35B91"/>
    <w:rsid w:val="00E51D3A"/>
    <w:rsid w:val="00E665A0"/>
    <w:rsid w:val="00E73BB6"/>
    <w:rsid w:val="00EB0DA1"/>
    <w:rsid w:val="00EC718C"/>
    <w:rsid w:val="00F410F4"/>
    <w:rsid w:val="00F569BF"/>
    <w:rsid w:val="00F77D23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uiPriority w:val="39"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1A553-D589-4380-B258-AC78D4EF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1818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Lenovo User</cp:lastModifiedBy>
  <cp:revision>8</cp:revision>
  <cp:lastPrinted>2000-09-21T16:03:00Z</cp:lastPrinted>
  <dcterms:created xsi:type="dcterms:W3CDTF">2009-08-29T23:01:00Z</dcterms:created>
  <dcterms:modified xsi:type="dcterms:W3CDTF">2009-09-12T09:54:00Z</dcterms:modified>
</cp:coreProperties>
</file>