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D3102C" w:rsidP="00E41C58">
      <w:pPr>
        <w:jc w:val="center"/>
        <w:rPr>
          <w:rFonts w:cs="Arial"/>
          <w:b/>
        </w:rPr>
      </w:pPr>
      <w:r w:rsidRPr="00047AA6">
        <w:rPr>
          <w:rFonts w:cs="Arial"/>
          <w:b/>
          <w:bCs/>
          <w:lang w:val="es-ES"/>
        </w:rPr>
        <w:t>HERRAMIETA CASE PARA EL CALCULAR PRESUPUESTO</w:t>
      </w:r>
      <w:r w:rsidR="00087547" w:rsidRPr="00047AA6">
        <w:rPr>
          <w:rFonts w:cs="Arial"/>
          <w:b/>
          <w:bCs/>
          <w:lang w:val="es-ES"/>
        </w:rPr>
        <w:t>S DE PRODUCCION</w:t>
      </w:r>
      <w:r w:rsidRPr="00047AA6">
        <w:rPr>
          <w:rFonts w:cs="Arial"/>
          <w:b/>
          <w:bCs/>
          <w:lang w:val="es-ES"/>
        </w:rPr>
        <w:t xml:space="preserve"> BASADO EN MODELOS MATEMATICOS</w:t>
      </w: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7E13EF" w:rsidP="007E13EF">
      <w:pPr>
        <w:tabs>
          <w:tab w:val="left" w:pos="3945"/>
        </w:tabs>
        <w:rPr>
          <w:rFonts w:cs="Arial"/>
          <w:b/>
        </w:rPr>
      </w:pPr>
      <w:r w:rsidRPr="00047AA6">
        <w:rPr>
          <w:rFonts w:cs="Arial"/>
          <w:b/>
        </w:rPr>
        <w:tab/>
      </w:r>
    </w:p>
    <w:p w:rsidR="00E41C58" w:rsidRPr="00047AA6" w:rsidRDefault="007E13EF" w:rsidP="00E41C58">
      <w:pPr>
        <w:jc w:val="center"/>
        <w:rPr>
          <w:rFonts w:cs="Arial"/>
          <w:b/>
          <w:highlight w:val="green"/>
        </w:rPr>
      </w:pPr>
      <w:r w:rsidRPr="00047AA6">
        <w:rPr>
          <w:rFonts w:cs="Arial"/>
          <w:b/>
          <w:highlight w:val="green"/>
        </w:rPr>
        <w:t>DIEGO ALEXANDER LOPEZ NARANJO</w:t>
      </w:r>
    </w:p>
    <w:p w:rsidR="00393E23" w:rsidRPr="00047AA6" w:rsidRDefault="007E13EF" w:rsidP="00E41C58">
      <w:pPr>
        <w:jc w:val="center"/>
        <w:rPr>
          <w:rFonts w:cs="Arial"/>
          <w:b/>
          <w:highlight w:val="green"/>
        </w:rPr>
      </w:pPr>
      <w:r w:rsidRPr="00047AA6">
        <w:rPr>
          <w:rFonts w:cs="Arial"/>
          <w:b/>
          <w:highlight w:val="green"/>
        </w:rPr>
        <w:t>032009</w:t>
      </w:r>
    </w:p>
    <w:p w:rsidR="00393E23" w:rsidRPr="00047AA6" w:rsidRDefault="007E13EF" w:rsidP="00E41C58">
      <w:pPr>
        <w:jc w:val="center"/>
        <w:rPr>
          <w:rFonts w:cs="Arial"/>
          <w:b/>
        </w:rPr>
      </w:pPr>
      <w:r w:rsidRPr="00047AA6">
        <w:rPr>
          <w:rFonts w:cs="Arial"/>
          <w:b/>
        </w:rPr>
        <w:t>DIEGOAL2716@HOTMAIL.COM</w:t>
      </w: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393E23" w:rsidP="00E41C58">
      <w:pPr>
        <w:jc w:val="center"/>
        <w:rPr>
          <w:rFonts w:cs="Arial"/>
          <w:b/>
        </w:rPr>
      </w:pPr>
    </w:p>
    <w:p w:rsidR="00393E23" w:rsidRPr="00047AA6" w:rsidRDefault="007E13EF" w:rsidP="00E41C58">
      <w:pPr>
        <w:jc w:val="center"/>
        <w:rPr>
          <w:rFonts w:cs="Arial"/>
          <w:b/>
        </w:rPr>
      </w:pPr>
      <w:r w:rsidRPr="00047AA6">
        <w:rPr>
          <w:rFonts w:cs="Arial"/>
          <w:b/>
        </w:rPr>
        <w:t>MODELOS MATEMATICOS</w:t>
      </w:r>
    </w:p>
    <w:p w:rsidR="00393E23" w:rsidRPr="00047AA6" w:rsidRDefault="007E13EF" w:rsidP="00E41C58">
      <w:pPr>
        <w:jc w:val="center"/>
        <w:rPr>
          <w:rFonts w:cs="Arial"/>
          <w:b/>
        </w:rPr>
      </w:pPr>
      <w:r w:rsidRPr="00047AA6">
        <w:rPr>
          <w:rFonts w:cs="Arial"/>
          <w:b/>
        </w:rPr>
        <w:t>ANDRES FELIPE SOLARTE</w:t>
      </w: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p>
    <w:p w:rsidR="00E41C58" w:rsidRPr="00047AA6" w:rsidRDefault="00E41C58" w:rsidP="00E41C58">
      <w:pPr>
        <w:jc w:val="center"/>
        <w:rPr>
          <w:rFonts w:cs="Arial"/>
          <w:b/>
        </w:rPr>
      </w:pPr>
      <w:r w:rsidRPr="00047AA6">
        <w:rPr>
          <w:rFonts w:cs="Arial"/>
          <w:b/>
        </w:rPr>
        <w:t>FUNDACIÓN UNIVERSITARIA SAN MARTÍN</w:t>
      </w:r>
    </w:p>
    <w:p w:rsidR="00E41C58" w:rsidRPr="00047AA6" w:rsidRDefault="00E41C58" w:rsidP="00E41C58">
      <w:pPr>
        <w:jc w:val="center"/>
        <w:rPr>
          <w:rFonts w:cs="Arial"/>
          <w:b/>
        </w:rPr>
      </w:pPr>
      <w:r w:rsidRPr="00047AA6">
        <w:rPr>
          <w:rFonts w:cs="Arial"/>
          <w:b/>
        </w:rPr>
        <w:t>FACULTAD DE INGENIERÍA</w:t>
      </w:r>
    </w:p>
    <w:p w:rsidR="00E41C58" w:rsidRPr="00047AA6" w:rsidRDefault="00E41C58" w:rsidP="00E41C58">
      <w:pPr>
        <w:jc w:val="center"/>
        <w:rPr>
          <w:rFonts w:cs="Arial"/>
          <w:b/>
        </w:rPr>
      </w:pPr>
      <w:r w:rsidRPr="00047AA6">
        <w:rPr>
          <w:rFonts w:cs="Arial"/>
          <w:b/>
        </w:rPr>
        <w:t>DEPARTAMENTO DE SISTEMAS</w:t>
      </w:r>
    </w:p>
    <w:p w:rsidR="00E41C58" w:rsidRPr="00047AA6" w:rsidRDefault="00E41C58" w:rsidP="00E41C58">
      <w:pPr>
        <w:jc w:val="center"/>
        <w:rPr>
          <w:rFonts w:cs="Arial"/>
          <w:b/>
        </w:rPr>
      </w:pPr>
      <w:r w:rsidRPr="00047AA6">
        <w:rPr>
          <w:rFonts w:cs="Arial"/>
          <w:b/>
        </w:rPr>
        <w:t>BOGOTÁ, COLOMBIA</w:t>
      </w:r>
    </w:p>
    <w:p w:rsidR="00E41C58" w:rsidRPr="00047AA6" w:rsidRDefault="007E13EF" w:rsidP="00E41C58">
      <w:pPr>
        <w:jc w:val="center"/>
        <w:rPr>
          <w:rFonts w:cs="Arial"/>
          <w:b/>
        </w:rPr>
      </w:pPr>
      <w:r w:rsidRPr="00047AA6">
        <w:rPr>
          <w:rFonts w:cs="Arial"/>
          <w:b/>
          <w:highlight w:val="green"/>
        </w:rPr>
        <w:t>2009</w:t>
      </w:r>
      <w:r w:rsidR="00D3102C" w:rsidRPr="00047AA6">
        <w:rPr>
          <w:rFonts w:cs="Arial"/>
          <w:b/>
          <w:highlight w:val="green"/>
        </w:rPr>
        <w:t xml:space="preserve">, </w:t>
      </w:r>
      <w:r w:rsidR="00D3102C" w:rsidRPr="00047AA6">
        <w:rPr>
          <w:rFonts w:cs="Arial"/>
          <w:b/>
        </w:rPr>
        <w:t>I</w:t>
      </w:r>
    </w:p>
    <w:p w:rsidR="0059195D" w:rsidRPr="00047AA6" w:rsidRDefault="0059195D" w:rsidP="003A3CDA">
      <w:pPr>
        <w:jc w:val="center"/>
        <w:rPr>
          <w:rFonts w:cs="Arial"/>
          <w:b/>
        </w:rPr>
      </w:pPr>
    </w:p>
    <w:p w:rsidR="0059195D" w:rsidRPr="00047AA6" w:rsidRDefault="0059195D" w:rsidP="003A3CDA">
      <w:pPr>
        <w:jc w:val="center"/>
        <w:rPr>
          <w:rFonts w:cs="Arial"/>
          <w:b/>
        </w:rPr>
      </w:pPr>
    </w:p>
    <w:p w:rsidR="003A3CDA" w:rsidRPr="00047AA6" w:rsidRDefault="00E41C58" w:rsidP="003A3CDA">
      <w:pPr>
        <w:jc w:val="center"/>
        <w:rPr>
          <w:rFonts w:cs="Arial"/>
          <w:b/>
          <w:sz w:val="28"/>
          <w:szCs w:val="28"/>
        </w:rPr>
      </w:pPr>
      <w:r w:rsidRPr="00047AA6">
        <w:rPr>
          <w:rFonts w:cs="Arial"/>
          <w:b/>
        </w:rPr>
        <w:br w:type="page"/>
      </w:r>
      <w:r w:rsidR="003A3CDA" w:rsidRPr="00047AA6">
        <w:rPr>
          <w:rFonts w:cs="Arial"/>
          <w:b/>
          <w:sz w:val="28"/>
          <w:szCs w:val="28"/>
        </w:rPr>
        <w:lastRenderedPageBreak/>
        <w:t>CONTENIDO</w:t>
      </w:r>
    </w:p>
    <w:p w:rsidR="003A3CDA" w:rsidRPr="00047AA6" w:rsidRDefault="003A3CDA" w:rsidP="00E41C58">
      <w:pPr>
        <w:rPr>
          <w:rFonts w:cs="Arial"/>
        </w:rPr>
      </w:pPr>
    </w:p>
    <w:p w:rsidR="003A3CDA" w:rsidRPr="00047AA6" w:rsidRDefault="003A3CDA" w:rsidP="003A3CDA">
      <w:pPr>
        <w:jc w:val="right"/>
        <w:rPr>
          <w:rFonts w:cs="Arial"/>
        </w:rPr>
      </w:pPr>
      <w:r w:rsidRPr="00047AA6">
        <w:rPr>
          <w:rFonts w:cs="Arial"/>
        </w:rPr>
        <w:t>Pág.</w:t>
      </w:r>
    </w:p>
    <w:p w:rsidR="00D57E80" w:rsidRPr="00047AA6" w:rsidRDefault="000630BD">
      <w:pPr>
        <w:pStyle w:val="TDC1"/>
        <w:tabs>
          <w:tab w:val="left" w:pos="480"/>
          <w:tab w:val="right" w:pos="8828"/>
        </w:tabs>
        <w:rPr>
          <w:b w:val="0"/>
          <w:bCs w:val="0"/>
          <w:caps w:val="0"/>
          <w:noProof/>
          <w:lang w:val="es-ES" w:eastAsia="es-ES"/>
        </w:rPr>
      </w:pPr>
      <w:r w:rsidRPr="000630BD">
        <w:rPr>
          <w:sz w:val="20"/>
          <w:szCs w:val="20"/>
        </w:rPr>
        <w:fldChar w:fldCharType="begin"/>
      </w:r>
      <w:r w:rsidR="00201520" w:rsidRPr="00047AA6">
        <w:rPr>
          <w:sz w:val="20"/>
          <w:szCs w:val="20"/>
        </w:rPr>
        <w:instrText xml:space="preserve"> TOC \o "1-3" \h \z \u </w:instrText>
      </w:r>
      <w:r w:rsidRPr="000630BD">
        <w:rPr>
          <w:sz w:val="20"/>
          <w:szCs w:val="20"/>
        </w:rPr>
        <w:fldChar w:fldCharType="separate"/>
      </w:r>
      <w:hyperlink w:anchor="_Toc203217499" w:history="1">
        <w:r w:rsidR="00D57E80" w:rsidRPr="00047AA6">
          <w:rPr>
            <w:rStyle w:val="Hipervnculo"/>
            <w:noProof/>
          </w:rPr>
          <w:t>1.</w:t>
        </w:r>
        <w:r w:rsidR="00D57E80" w:rsidRPr="00047AA6">
          <w:rPr>
            <w:b w:val="0"/>
            <w:bCs w:val="0"/>
            <w:caps w:val="0"/>
            <w:noProof/>
            <w:lang w:val="es-ES" w:eastAsia="es-ES"/>
          </w:rPr>
          <w:tab/>
        </w:r>
        <w:r w:rsidR="00D57E80" w:rsidRPr="00047AA6">
          <w:rPr>
            <w:rStyle w:val="Hipervnculo"/>
            <w:noProof/>
          </w:rPr>
          <w:t>PROBLEMA</w:t>
        </w:r>
        <w:r w:rsidR="00D57E80" w:rsidRPr="00047AA6">
          <w:rPr>
            <w:noProof/>
            <w:webHidden/>
          </w:rPr>
          <w:tab/>
        </w:r>
        <w:r w:rsidRPr="00047AA6">
          <w:rPr>
            <w:noProof/>
            <w:webHidden/>
          </w:rPr>
          <w:fldChar w:fldCharType="begin"/>
        </w:r>
        <w:r w:rsidR="00D57E80" w:rsidRPr="00047AA6">
          <w:rPr>
            <w:noProof/>
            <w:webHidden/>
          </w:rPr>
          <w:instrText xml:space="preserve"> PAGEREF _Toc203217499 \h </w:instrText>
        </w:r>
        <w:r w:rsidRPr="00047AA6">
          <w:rPr>
            <w:noProof/>
            <w:webHidden/>
          </w:rPr>
        </w:r>
        <w:r w:rsidRPr="00047AA6">
          <w:rPr>
            <w:noProof/>
            <w:webHidden/>
          </w:rPr>
          <w:fldChar w:fldCharType="separate"/>
        </w:r>
        <w:r w:rsidR="003760AB" w:rsidRPr="00047AA6">
          <w:rPr>
            <w:noProof/>
            <w:webHidden/>
          </w:rPr>
          <w:t>1</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00" w:history="1">
        <w:r w:rsidR="00D57E80" w:rsidRPr="00047AA6">
          <w:rPr>
            <w:rStyle w:val="Hipervnculo"/>
            <w:noProof/>
          </w:rPr>
          <w:t>2.</w:t>
        </w:r>
        <w:r w:rsidR="00D57E80" w:rsidRPr="00047AA6">
          <w:rPr>
            <w:b w:val="0"/>
            <w:bCs w:val="0"/>
            <w:caps w:val="0"/>
            <w:noProof/>
            <w:lang w:val="es-ES" w:eastAsia="es-ES"/>
          </w:rPr>
          <w:tab/>
        </w:r>
        <w:r w:rsidR="00D57E80" w:rsidRPr="00047AA6">
          <w:rPr>
            <w:rStyle w:val="Hipervnculo"/>
            <w:noProof/>
          </w:rPr>
          <w:t>JUSTIFICACIÓN</w:t>
        </w:r>
        <w:r w:rsidR="00D57E80" w:rsidRPr="00047AA6">
          <w:rPr>
            <w:noProof/>
            <w:webHidden/>
          </w:rPr>
          <w:tab/>
        </w:r>
        <w:r w:rsidRPr="00047AA6">
          <w:rPr>
            <w:noProof/>
            <w:webHidden/>
          </w:rPr>
          <w:fldChar w:fldCharType="begin"/>
        </w:r>
        <w:r w:rsidR="00D57E80" w:rsidRPr="00047AA6">
          <w:rPr>
            <w:noProof/>
            <w:webHidden/>
          </w:rPr>
          <w:instrText xml:space="preserve"> PAGEREF _Toc203217500 \h </w:instrText>
        </w:r>
        <w:r w:rsidRPr="00047AA6">
          <w:rPr>
            <w:noProof/>
            <w:webHidden/>
          </w:rPr>
        </w:r>
        <w:r w:rsidRPr="00047AA6">
          <w:rPr>
            <w:noProof/>
            <w:webHidden/>
          </w:rPr>
          <w:fldChar w:fldCharType="separate"/>
        </w:r>
        <w:r w:rsidR="003760AB" w:rsidRPr="00047AA6">
          <w:rPr>
            <w:noProof/>
            <w:webHidden/>
          </w:rPr>
          <w:t>3</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01" w:history="1">
        <w:r w:rsidR="00D57E80" w:rsidRPr="00047AA6">
          <w:rPr>
            <w:rStyle w:val="Hipervnculo"/>
            <w:noProof/>
          </w:rPr>
          <w:t>3.</w:t>
        </w:r>
        <w:r w:rsidR="00D57E80" w:rsidRPr="00047AA6">
          <w:rPr>
            <w:b w:val="0"/>
            <w:bCs w:val="0"/>
            <w:caps w:val="0"/>
            <w:noProof/>
            <w:lang w:val="es-ES" w:eastAsia="es-ES"/>
          </w:rPr>
          <w:tab/>
        </w:r>
        <w:r w:rsidR="00D57E80" w:rsidRPr="00047AA6">
          <w:rPr>
            <w:rStyle w:val="Hipervnculo"/>
            <w:noProof/>
          </w:rPr>
          <w:t>OBJETIVOS</w:t>
        </w:r>
        <w:r w:rsidR="00D57E80" w:rsidRPr="00047AA6">
          <w:rPr>
            <w:noProof/>
            <w:webHidden/>
          </w:rPr>
          <w:tab/>
        </w:r>
        <w:r w:rsidRPr="00047AA6">
          <w:rPr>
            <w:noProof/>
            <w:webHidden/>
          </w:rPr>
          <w:fldChar w:fldCharType="begin"/>
        </w:r>
        <w:r w:rsidR="00D57E80" w:rsidRPr="00047AA6">
          <w:rPr>
            <w:noProof/>
            <w:webHidden/>
          </w:rPr>
          <w:instrText xml:space="preserve"> PAGEREF _Toc203217501 \h </w:instrText>
        </w:r>
        <w:r w:rsidRPr="00047AA6">
          <w:rPr>
            <w:noProof/>
            <w:webHidden/>
          </w:rPr>
        </w:r>
        <w:r w:rsidRPr="00047AA6">
          <w:rPr>
            <w:noProof/>
            <w:webHidden/>
          </w:rPr>
          <w:fldChar w:fldCharType="separate"/>
        </w:r>
        <w:r w:rsidR="003760AB" w:rsidRPr="00047AA6">
          <w:rPr>
            <w:noProof/>
            <w:webHidden/>
          </w:rPr>
          <w:t>5</w:t>
        </w:r>
        <w:r w:rsidRPr="00047AA6">
          <w:rPr>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2" w:history="1">
        <w:r w:rsidR="00D57E80" w:rsidRPr="00047AA6">
          <w:rPr>
            <w:rStyle w:val="Hipervnculo"/>
            <w:rFonts w:ascii="Arial" w:hAnsi="Arial" w:cs="Arial"/>
            <w:noProof/>
          </w:rPr>
          <w:t>3.1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OBJETIVO GENERAL</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_Toc203217502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5</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3" w:history="1">
        <w:r w:rsidR="00D57E80" w:rsidRPr="00047AA6">
          <w:rPr>
            <w:rStyle w:val="Hipervnculo"/>
            <w:rFonts w:ascii="Arial" w:hAnsi="Arial" w:cs="Arial"/>
            <w:noProof/>
          </w:rPr>
          <w:t>3.2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OBJETIVOS ESPECÍFICOS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_Toc203217503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5</w:t>
        </w:r>
        <w:r w:rsidRPr="00047AA6">
          <w:rPr>
            <w:rFonts w:ascii="Arial" w:hAnsi="Arial" w:cs="Arial"/>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04" w:history="1">
        <w:r w:rsidR="00D57E80" w:rsidRPr="00047AA6">
          <w:rPr>
            <w:rStyle w:val="Hipervnculo"/>
            <w:noProof/>
          </w:rPr>
          <w:t>4.</w:t>
        </w:r>
        <w:r w:rsidR="00D57E80" w:rsidRPr="00047AA6">
          <w:rPr>
            <w:b w:val="0"/>
            <w:bCs w:val="0"/>
            <w:caps w:val="0"/>
            <w:noProof/>
            <w:lang w:val="es-ES" w:eastAsia="es-ES"/>
          </w:rPr>
          <w:tab/>
        </w:r>
        <w:r w:rsidR="00D57E80" w:rsidRPr="00047AA6">
          <w:rPr>
            <w:rStyle w:val="Hipervnculo"/>
            <w:noProof/>
          </w:rPr>
          <w:t>MARCO REFERENCIAL</w:t>
        </w:r>
        <w:r w:rsidR="00D57E80" w:rsidRPr="00047AA6">
          <w:rPr>
            <w:noProof/>
            <w:webHidden/>
          </w:rPr>
          <w:tab/>
        </w:r>
        <w:r w:rsidRPr="00047AA6">
          <w:rPr>
            <w:noProof/>
            <w:webHidden/>
          </w:rPr>
          <w:fldChar w:fldCharType="begin"/>
        </w:r>
        <w:r w:rsidR="00D57E80" w:rsidRPr="00047AA6">
          <w:rPr>
            <w:noProof/>
            <w:webHidden/>
          </w:rPr>
          <w:instrText xml:space="preserve"> PAGEREF _Toc203217504 \h </w:instrText>
        </w:r>
        <w:r w:rsidRPr="00047AA6">
          <w:rPr>
            <w:noProof/>
            <w:webHidden/>
          </w:rPr>
        </w:r>
        <w:r w:rsidRPr="00047AA6">
          <w:rPr>
            <w:noProof/>
            <w:webHidden/>
          </w:rPr>
          <w:fldChar w:fldCharType="separate"/>
        </w:r>
        <w:r w:rsidR="003760AB" w:rsidRPr="00047AA6">
          <w:rPr>
            <w:noProof/>
            <w:webHidden/>
          </w:rPr>
          <w:t>6</w:t>
        </w:r>
        <w:r w:rsidRPr="00047AA6">
          <w:rPr>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5" w:history="1">
        <w:r w:rsidR="00D57E80" w:rsidRPr="00047AA6">
          <w:rPr>
            <w:rStyle w:val="Hipervnculo"/>
            <w:rFonts w:ascii="Arial" w:hAnsi="Arial" w:cs="Arial"/>
            <w:noProof/>
          </w:rPr>
          <w:t>4.1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ANTECEDENTES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_Toc203217505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6" w:history="1">
        <w:r w:rsidR="00D57E80" w:rsidRPr="00047AA6">
          <w:rPr>
            <w:rStyle w:val="Hipervnculo"/>
            <w:rFonts w:ascii="Arial" w:hAnsi="Arial" w:cs="Arial"/>
            <w:noProof/>
          </w:rPr>
          <w:t>4.2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MARCO CONCEPTUAL</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_Toc203217506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6</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7" w:history="1">
        <w:r w:rsidR="00D57E80" w:rsidRPr="00047AA6">
          <w:rPr>
            <w:rStyle w:val="Hipervnculo"/>
            <w:rFonts w:ascii="Arial" w:hAnsi="Arial" w:cs="Arial"/>
            <w:noProof/>
          </w:rPr>
          <w:t>4.3</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MARCO TEÓRICO</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_Toc203217507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08" w:history="1">
        <w:r w:rsidR="00D57E80" w:rsidRPr="00047AA6">
          <w:rPr>
            <w:rStyle w:val="Hipervnculo"/>
            <w:rFonts w:ascii="Arial" w:hAnsi="Arial" w:cs="Arial"/>
            <w:noProof/>
          </w:rPr>
          <w:t>4.4</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ESTADO DEL ARTE</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_Toc203217508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b w:val="0"/>
            <w:bCs w:val="0"/>
            <w:noProof/>
            <w:webHidden/>
            <w:lang w:val="es-ES"/>
          </w:rPr>
          <w:t>¡Error! Marcador no definido.</w:t>
        </w:r>
        <w:r w:rsidRPr="00047AA6">
          <w:rPr>
            <w:rFonts w:ascii="Arial" w:hAnsi="Arial" w:cs="Arial"/>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09" w:history="1">
        <w:r w:rsidR="00D57E80" w:rsidRPr="00047AA6">
          <w:rPr>
            <w:rStyle w:val="Hipervnculo"/>
            <w:noProof/>
          </w:rPr>
          <w:t>5.</w:t>
        </w:r>
        <w:r w:rsidR="00D57E80" w:rsidRPr="00047AA6">
          <w:rPr>
            <w:b w:val="0"/>
            <w:bCs w:val="0"/>
            <w:caps w:val="0"/>
            <w:noProof/>
            <w:lang w:val="es-ES" w:eastAsia="es-ES"/>
          </w:rPr>
          <w:tab/>
        </w:r>
        <w:r w:rsidR="00D57E80" w:rsidRPr="00047AA6">
          <w:rPr>
            <w:rStyle w:val="Hipervnculo"/>
            <w:noProof/>
          </w:rPr>
          <w:t>METODOLOGÍA</w:t>
        </w:r>
        <w:r w:rsidR="00D57E80" w:rsidRPr="00047AA6">
          <w:rPr>
            <w:noProof/>
            <w:webHidden/>
          </w:rPr>
          <w:tab/>
        </w:r>
        <w:r w:rsidRPr="00047AA6">
          <w:rPr>
            <w:noProof/>
            <w:webHidden/>
          </w:rPr>
          <w:fldChar w:fldCharType="begin"/>
        </w:r>
        <w:r w:rsidR="00D57E80" w:rsidRPr="00047AA6">
          <w:rPr>
            <w:noProof/>
            <w:webHidden/>
          </w:rPr>
          <w:instrText xml:space="preserve"> PAGEREF _Toc203217509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10" w:history="1">
        <w:r w:rsidR="00D57E80" w:rsidRPr="00047AA6">
          <w:rPr>
            <w:rStyle w:val="Hipervnculo"/>
            <w:noProof/>
          </w:rPr>
          <w:t>6.</w:t>
        </w:r>
        <w:r w:rsidR="00D57E80" w:rsidRPr="00047AA6">
          <w:rPr>
            <w:b w:val="0"/>
            <w:bCs w:val="0"/>
            <w:caps w:val="0"/>
            <w:noProof/>
            <w:lang w:val="es-ES" w:eastAsia="es-ES"/>
          </w:rPr>
          <w:tab/>
        </w:r>
        <w:r w:rsidR="00D57E80" w:rsidRPr="00047AA6">
          <w:rPr>
            <w:rStyle w:val="Hipervnculo"/>
            <w:noProof/>
          </w:rPr>
          <w:t>RECURSOS</w:t>
        </w:r>
        <w:r w:rsidR="00D57E80" w:rsidRPr="00047AA6">
          <w:rPr>
            <w:noProof/>
            <w:webHidden/>
          </w:rPr>
          <w:tab/>
        </w:r>
        <w:r w:rsidRPr="00047AA6">
          <w:rPr>
            <w:noProof/>
            <w:webHidden/>
          </w:rPr>
          <w:fldChar w:fldCharType="begin"/>
        </w:r>
        <w:r w:rsidR="00D57E80" w:rsidRPr="00047AA6">
          <w:rPr>
            <w:noProof/>
            <w:webHidden/>
          </w:rPr>
          <w:instrText xml:space="preserve"> PAGEREF _Toc203217510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11" w:history="1">
        <w:r w:rsidR="00D57E80" w:rsidRPr="00047AA6">
          <w:rPr>
            <w:rStyle w:val="Hipervnculo"/>
            <w:noProof/>
          </w:rPr>
          <w:t>7.</w:t>
        </w:r>
        <w:r w:rsidR="00D57E80" w:rsidRPr="00047AA6">
          <w:rPr>
            <w:b w:val="0"/>
            <w:bCs w:val="0"/>
            <w:caps w:val="0"/>
            <w:noProof/>
            <w:lang w:val="es-ES" w:eastAsia="es-ES"/>
          </w:rPr>
          <w:tab/>
        </w:r>
        <w:r w:rsidR="00D57E80" w:rsidRPr="00047AA6">
          <w:rPr>
            <w:rStyle w:val="Hipervnculo"/>
            <w:noProof/>
          </w:rPr>
          <w:t>PROSPECTIVA</w:t>
        </w:r>
        <w:r w:rsidR="00D57E80" w:rsidRPr="00047AA6">
          <w:rPr>
            <w:noProof/>
            <w:webHidden/>
          </w:rPr>
          <w:tab/>
        </w:r>
        <w:r w:rsidRPr="00047AA6">
          <w:rPr>
            <w:noProof/>
            <w:webHidden/>
          </w:rPr>
          <w:fldChar w:fldCharType="begin"/>
        </w:r>
        <w:r w:rsidR="00D57E80" w:rsidRPr="00047AA6">
          <w:rPr>
            <w:noProof/>
            <w:webHidden/>
          </w:rPr>
          <w:instrText xml:space="preserve"> PAGEREF _Toc203217511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12" w:history="1">
        <w:r w:rsidR="00D57E80" w:rsidRPr="00047AA6">
          <w:rPr>
            <w:rStyle w:val="Hipervnculo"/>
            <w:noProof/>
          </w:rPr>
          <w:t>8.</w:t>
        </w:r>
        <w:r w:rsidR="00D57E80" w:rsidRPr="00047AA6">
          <w:rPr>
            <w:b w:val="0"/>
            <w:bCs w:val="0"/>
            <w:caps w:val="0"/>
            <w:noProof/>
            <w:lang w:val="es-ES" w:eastAsia="es-ES"/>
          </w:rPr>
          <w:tab/>
        </w:r>
        <w:r w:rsidR="00D57E80" w:rsidRPr="00047AA6">
          <w:rPr>
            <w:rStyle w:val="Hipervnculo"/>
            <w:noProof/>
          </w:rPr>
          <w:t>GLOSARIO</w:t>
        </w:r>
        <w:r w:rsidR="00D57E80" w:rsidRPr="00047AA6">
          <w:rPr>
            <w:noProof/>
            <w:webHidden/>
          </w:rPr>
          <w:tab/>
        </w:r>
        <w:r w:rsidRPr="00047AA6">
          <w:rPr>
            <w:noProof/>
            <w:webHidden/>
          </w:rPr>
          <w:fldChar w:fldCharType="begin"/>
        </w:r>
        <w:r w:rsidR="00D57E80" w:rsidRPr="00047AA6">
          <w:rPr>
            <w:noProof/>
            <w:webHidden/>
          </w:rPr>
          <w:instrText xml:space="preserve"> PAGEREF _Toc203217512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1"/>
        <w:tabs>
          <w:tab w:val="left" w:pos="480"/>
          <w:tab w:val="right" w:pos="8828"/>
        </w:tabs>
        <w:rPr>
          <w:b w:val="0"/>
          <w:bCs w:val="0"/>
          <w:caps w:val="0"/>
          <w:noProof/>
          <w:lang w:val="es-ES" w:eastAsia="es-ES"/>
        </w:rPr>
      </w:pPr>
      <w:hyperlink w:anchor="_Toc203217513" w:history="1">
        <w:r w:rsidR="00D57E80" w:rsidRPr="00047AA6">
          <w:rPr>
            <w:rStyle w:val="Hipervnculo"/>
            <w:noProof/>
          </w:rPr>
          <w:t>9.</w:t>
        </w:r>
        <w:r w:rsidR="00D57E80" w:rsidRPr="00047AA6">
          <w:rPr>
            <w:b w:val="0"/>
            <w:bCs w:val="0"/>
            <w:caps w:val="0"/>
            <w:noProof/>
            <w:lang w:val="es-ES" w:eastAsia="es-ES"/>
          </w:rPr>
          <w:tab/>
        </w:r>
        <w:r w:rsidR="00D57E80" w:rsidRPr="00047AA6">
          <w:rPr>
            <w:rStyle w:val="Hipervnculo"/>
            <w:noProof/>
          </w:rPr>
          <w:t>BIBLIOGRAFÍA</w:t>
        </w:r>
        <w:r w:rsidR="00D57E80" w:rsidRPr="00047AA6">
          <w:rPr>
            <w:noProof/>
            <w:webHidden/>
          </w:rPr>
          <w:tab/>
        </w:r>
        <w:r w:rsidRPr="00047AA6">
          <w:rPr>
            <w:noProof/>
            <w:webHidden/>
          </w:rPr>
          <w:fldChar w:fldCharType="begin"/>
        </w:r>
        <w:r w:rsidR="00D57E80" w:rsidRPr="00047AA6">
          <w:rPr>
            <w:noProof/>
            <w:webHidden/>
          </w:rPr>
          <w:instrText xml:space="preserve"> PAGEREF _Toc203217513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14" w:history="1">
        <w:r w:rsidR="00D57E80" w:rsidRPr="00047AA6">
          <w:rPr>
            <w:rStyle w:val="Hipervnculo"/>
            <w:rFonts w:ascii="Arial" w:hAnsi="Arial" w:cs="Arial"/>
            <w:noProof/>
          </w:rPr>
          <w:t>9.1</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Bibliográficas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_Toc203217514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15" w:history="1">
        <w:r w:rsidR="00D57E80" w:rsidRPr="00047AA6">
          <w:rPr>
            <w:rStyle w:val="Hipervnculo"/>
            <w:rFonts w:ascii="Arial" w:hAnsi="Arial" w:cs="Arial"/>
            <w:noProof/>
          </w:rPr>
          <w:t>9.2</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de Internet</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_Toc203217515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16" w:history="1">
        <w:r w:rsidR="00D57E80" w:rsidRPr="00047AA6">
          <w:rPr>
            <w:rStyle w:val="Hipervnculo"/>
            <w:rFonts w:ascii="Arial" w:hAnsi="Arial" w:cs="Arial"/>
            <w:noProof/>
          </w:rPr>
          <w:t>9.3</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Referencias Audiovisuales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_Toc203217516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2"/>
        <w:tabs>
          <w:tab w:val="left" w:pos="720"/>
          <w:tab w:val="right" w:pos="8828"/>
        </w:tabs>
        <w:rPr>
          <w:rFonts w:ascii="Arial" w:hAnsi="Arial" w:cs="Arial"/>
          <w:b w:val="0"/>
          <w:bCs w:val="0"/>
          <w:noProof/>
          <w:sz w:val="24"/>
          <w:szCs w:val="24"/>
          <w:lang w:val="es-ES" w:eastAsia="es-ES"/>
        </w:rPr>
      </w:pPr>
      <w:hyperlink w:anchor="_Toc203217517" w:history="1">
        <w:r w:rsidR="00D57E80" w:rsidRPr="00047AA6">
          <w:rPr>
            <w:rStyle w:val="Hipervnculo"/>
            <w:rFonts w:ascii="Arial" w:hAnsi="Arial" w:cs="Arial"/>
            <w:noProof/>
          </w:rPr>
          <w:t>9.4</w:t>
        </w:r>
        <w:r w:rsidR="00D57E80" w:rsidRPr="00047AA6">
          <w:rPr>
            <w:rFonts w:ascii="Arial" w:hAnsi="Arial" w:cs="Arial"/>
            <w:b w:val="0"/>
            <w:bCs w:val="0"/>
            <w:noProof/>
            <w:sz w:val="24"/>
            <w:szCs w:val="24"/>
            <w:lang w:val="es-ES" w:eastAsia="es-ES"/>
          </w:rPr>
          <w:tab/>
        </w:r>
        <w:r w:rsidR="00D57E80" w:rsidRPr="00047AA6">
          <w:rPr>
            <w:rStyle w:val="Hipervnculo"/>
            <w:rFonts w:ascii="Arial" w:hAnsi="Arial" w:cs="Arial"/>
            <w:noProof/>
          </w:rPr>
          <w:t>Comunicaciones Personales</w:t>
        </w:r>
        <w:r w:rsidR="00D57E80" w:rsidRPr="00047AA6">
          <w:rPr>
            <w:rFonts w:ascii="Arial" w:hAnsi="Arial" w:cs="Arial"/>
            <w:noProof/>
            <w:webHidden/>
          </w:rPr>
          <w:tab/>
        </w:r>
        <w:r w:rsidRPr="00047AA6">
          <w:rPr>
            <w:rFonts w:ascii="Arial" w:hAnsi="Arial" w:cs="Arial"/>
            <w:noProof/>
            <w:webHidden/>
          </w:rPr>
          <w:fldChar w:fldCharType="begin"/>
        </w:r>
        <w:r w:rsidR="00D57E80" w:rsidRPr="00047AA6">
          <w:rPr>
            <w:rFonts w:ascii="Arial" w:hAnsi="Arial" w:cs="Arial"/>
            <w:noProof/>
            <w:webHidden/>
          </w:rPr>
          <w:instrText xml:space="preserve"> PAGEREF _Toc203217517 \h </w:instrText>
        </w:r>
        <w:r w:rsidRPr="00047AA6">
          <w:rPr>
            <w:rFonts w:ascii="Arial" w:hAnsi="Arial" w:cs="Arial"/>
            <w:noProof/>
            <w:webHidden/>
          </w:rPr>
        </w:r>
        <w:r w:rsidRPr="00047AA6">
          <w:rPr>
            <w:rFonts w:ascii="Arial" w:hAnsi="Arial" w:cs="Arial"/>
            <w:noProof/>
            <w:webHidden/>
          </w:rPr>
          <w:fldChar w:fldCharType="separate"/>
        </w:r>
        <w:r w:rsidR="003760AB" w:rsidRPr="00047AA6">
          <w:rPr>
            <w:rFonts w:ascii="Arial" w:hAnsi="Arial" w:cs="Arial"/>
            <w:noProof/>
            <w:webHidden/>
          </w:rPr>
          <w:t>7</w:t>
        </w:r>
        <w:r w:rsidRPr="00047AA6">
          <w:rPr>
            <w:rFonts w:ascii="Arial" w:hAnsi="Arial" w:cs="Arial"/>
            <w:noProof/>
            <w:webHidden/>
          </w:rPr>
          <w:fldChar w:fldCharType="end"/>
        </w:r>
      </w:hyperlink>
    </w:p>
    <w:p w:rsidR="00D57E80" w:rsidRPr="00047AA6" w:rsidRDefault="000630BD">
      <w:pPr>
        <w:pStyle w:val="TDC1"/>
        <w:tabs>
          <w:tab w:val="left" w:pos="720"/>
          <w:tab w:val="right" w:pos="8828"/>
        </w:tabs>
        <w:rPr>
          <w:b w:val="0"/>
          <w:bCs w:val="0"/>
          <w:caps w:val="0"/>
          <w:noProof/>
          <w:lang w:val="es-ES" w:eastAsia="es-ES"/>
        </w:rPr>
      </w:pPr>
      <w:hyperlink w:anchor="_Toc203217518" w:history="1">
        <w:r w:rsidR="00D57E80" w:rsidRPr="00047AA6">
          <w:rPr>
            <w:rStyle w:val="Hipervnculo"/>
            <w:noProof/>
          </w:rPr>
          <w:t>10.</w:t>
        </w:r>
        <w:r w:rsidR="00D57E80" w:rsidRPr="00047AA6">
          <w:rPr>
            <w:b w:val="0"/>
            <w:bCs w:val="0"/>
            <w:caps w:val="0"/>
            <w:noProof/>
            <w:lang w:val="es-ES" w:eastAsia="es-ES"/>
          </w:rPr>
          <w:tab/>
        </w:r>
        <w:r w:rsidR="00D57E80" w:rsidRPr="00047AA6">
          <w:rPr>
            <w:rStyle w:val="Hipervnculo"/>
            <w:noProof/>
          </w:rPr>
          <w:t>CRONOGRAMA DETALLADO</w:t>
        </w:r>
        <w:r w:rsidR="00D57E80" w:rsidRPr="00047AA6">
          <w:rPr>
            <w:noProof/>
            <w:webHidden/>
          </w:rPr>
          <w:tab/>
        </w:r>
        <w:r w:rsidRPr="00047AA6">
          <w:rPr>
            <w:noProof/>
            <w:webHidden/>
          </w:rPr>
          <w:fldChar w:fldCharType="begin"/>
        </w:r>
        <w:r w:rsidR="00D57E80" w:rsidRPr="00047AA6">
          <w:rPr>
            <w:noProof/>
            <w:webHidden/>
          </w:rPr>
          <w:instrText xml:space="preserve"> PAGEREF _Toc203217518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D57E80" w:rsidRPr="00047AA6" w:rsidRDefault="000630BD">
      <w:pPr>
        <w:pStyle w:val="TDC1"/>
        <w:tabs>
          <w:tab w:val="left" w:pos="720"/>
          <w:tab w:val="right" w:pos="8828"/>
        </w:tabs>
        <w:rPr>
          <w:b w:val="0"/>
          <w:bCs w:val="0"/>
          <w:caps w:val="0"/>
          <w:noProof/>
          <w:lang w:val="es-ES" w:eastAsia="es-ES"/>
        </w:rPr>
      </w:pPr>
      <w:hyperlink w:anchor="_Toc203217519" w:history="1">
        <w:r w:rsidR="00D57E80" w:rsidRPr="00047AA6">
          <w:rPr>
            <w:rStyle w:val="Hipervnculo"/>
            <w:noProof/>
          </w:rPr>
          <w:t>11.</w:t>
        </w:r>
        <w:r w:rsidR="00D57E80" w:rsidRPr="00047AA6">
          <w:rPr>
            <w:b w:val="0"/>
            <w:bCs w:val="0"/>
            <w:caps w:val="0"/>
            <w:noProof/>
            <w:lang w:val="es-ES" w:eastAsia="es-ES"/>
          </w:rPr>
          <w:tab/>
        </w:r>
        <w:r w:rsidR="00D57E80" w:rsidRPr="00047AA6">
          <w:rPr>
            <w:rStyle w:val="Hipervnculo"/>
            <w:noProof/>
          </w:rPr>
          <w:t>ANEXOS</w:t>
        </w:r>
        <w:r w:rsidR="00D57E80" w:rsidRPr="00047AA6">
          <w:rPr>
            <w:noProof/>
            <w:webHidden/>
          </w:rPr>
          <w:tab/>
        </w:r>
        <w:r w:rsidRPr="00047AA6">
          <w:rPr>
            <w:noProof/>
            <w:webHidden/>
          </w:rPr>
          <w:fldChar w:fldCharType="begin"/>
        </w:r>
        <w:r w:rsidR="00D57E80" w:rsidRPr="00047AA6">
          <w:rPr>
            <w:noProof/>
            <w:webHidden/>
          </w:rPr>
          <w:instrText xml:space="preserve"> PAGEREF _Toc203217519 \h </w:instrText>
        </w:r>
        <w:r w:rsidRPr="00047AA6">
          <w:rPr>
            <w:noProof/>
            <w:webHidden/>
          </w:rPr>
        </w:r>
        <w:r w:rsidRPr="00047AA6">
          <w:rPr>
            <w:noProof/>
            <w:webHidden/>
          </w:rPr>
          <w:fldChar w:fldCharType="separate"/>
        </w:r>
        <w:r w:rsidR="003760AB" w:rsidRPr="00047AA6">
          <w:rPr>
            <w:noProof/>
            <w:webHidden/>
          </w:rPr>
          <w:t>7</w:t>
        </w:r>
        <w:r w:rsidRPr="00047AA6">
          <w:rPr>
            <w:noProof/>
            <w:webHidden/>
          </w:rPr>
          <w:fldChar w:fldCharType="end"/>
        </w:r>
      </w:hyperlink>
    </w:p>
    <w:p w:rsidR="004E79EE" w:rsidRPr="00047AA6" w:rsidRDefault="000630BD" w:rsidP="004E79EE">
      <w:pPr>
        <w:rPr>
          <w:rFonts w:cs="Arial"/>
          <w:sz w:val="20"/>
          <w:szCs w:val="20"/>
        </w:rPr>
      </w:pPr>
      <w:r w:rsidRPr="00047AA6">
        <w:rPr>
          <w:rFonts w:cs="Arial"/>
          <w:sz w:val="20"/>
          <w:szCs w:val="20"/>
        </w:rPr>
        <w:fldChar w:fldCharType="end"/>
      </w:r>
    </w:p>
    <w:p w:rsidR="00521330" w:rsidRPr="00047AA6" w:rsidRDefault="00521330" w:rsidP="004E79EE">
      <w:pPr>
        <w:rPr>
          <w:rFonts w:cs="Arial"/>
          <w:sz w:val="20"/>
          <w:szCs w:val="20"/>
        </w:rPr>
      </w:pPr>
    </w:p>
    <w:p w:rsidR="00521330" w:rsidRPr="00047AA6" w:rsidRDefault="00521330" w:rsidP="004E79EE">
      <w:pPr>
        <w:rPr>
          <w:rFonts w:cs="Arial"/>
          <w:sz w:val="20"/>
          <w:szCs w:val="20"/>
        </w:rPr>
      </w:pPr>
    </w:p>
    <w:p w:rsidR="004E79EE" w:rsidRPr="00047AA6" w:rsidRDefault="004E79EE" w:rsidP="004E79EE">
      <w:pPr>
        <w:jc w:val="center"/>
        <w:rPr>
          <w:rFonts w:cs="Arial"/>
          <w:b/>
          <w:sz w:val="28"/>
          <w:szCs w:val="28"/>
        </w:rPr>
      </w:pPr>
      <w:r w:rsidRPr="00047AA6">
        <w:rPr>
          <w:rFonts w:cs="Arial"/>
          <w:b/>
          <w:sz w:val="28"/>
          <w:szCs w:val="28"/>
        </w:rPr>
        <w:t>LISTA DE FIGURAS</w:t>
      </w: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521330" w:rsidRPr="00047AA6" w:rsidRDefault="00521330" w:rsidP="004E79EE">
      <w:pPr>
        <w:jc w:val="cente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lastRenderedPageBreak/>
        <w:t>LISTA DE FÓRMULAS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lastRenderedPageBreak/>
        <w:t>LISTA DE TABLAS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C46110" w:rsidRPr="00047AA6" w:rsidRDefault="00C46110" w:rsidP="00C46110">
      <w:pPr>
        <w:jc w:val="center"/>
        <w:rPr>
          <w:rFonts w:cs="Arial"/>
        </w:rPr>
      </w:pPr>
    </w:p>
    <w:p w:rsidR="00C46110" w:rsidRPr="00047AA6" w:rsidRDefault="00C46110" w:rsidP="00C46110">
      <w:pPr>
        <w:rPr>
          <w:rFonts w:cs="Arial"/>
          <w:b/>
          <w:color w:val="262626"/>
        </w:rPr>
      </w:pPr>
      <w:r w:rsidRPr="00047AA6">
        <w:rPr>
          <w:rFonts w:cs="Arial"/>
          <w:b/>
          <w:color w:val="262626"/>
        </w:rPr>
        <w:t>Tabla 1. Expresiones matemáticos de algunos tipos de problemas de optimización [</w:t>
      </w:r>
      <w:r w:rsidR="004E6F40" w:rsidRPr="00047AA6">
        <w:rPr>
          <w:rFonts w:cs="Arial"/>
          <w:b/>
          <w:color w:val="262626"/>
        </w:rPr>
        <w:t>CAMP</w:t>
      </w:r>
      <w:r w:rsidRPr="00047AA6">
        <w:rPr>
          <w:rFonts w:cs="Arial"/>
          <w:b/>
          <w:color w:val="262626"/>
        </w:rPr>
        <w:t>2008]…………………………………………………………</w:t>
      </w:r>
      <w:r w:rsidRPr="00047AA6">
        <w:rPr>
          <w:rFonts w:cs="Arial"/>
          <w:b/>
          <w:color w:val="262626"/>
          <w:highlight w:val="yellow"/>
        </w:rPr>
        <w:t>?¡?¡</w:t>
      </w:r>
    </w:p>
    <w:p w:rsidR="00C46110" w:rsidRPr="00047AA6" w:rsidRDefault="00C46110" w:rsidP="00C46110">
      <w:pPr>
        <w:rPr>
          <w:rFonts w:cs="Arial"/>
          <w:b/>
          <w:color w:val="262626"/>
        </w:rPr>
      </w:pPr>
    </w:p>
    <w:p w:rsidR="00201C3E" w:rsidRPr="00047AA6" w:rsidRDefault="00201C3E" w:rsidP="00201C3E">
      <w:pPr>
        <w:rPr>
          <w:rFonts w:cs="Arial"/>
          <w:b/>
          <w:color w:val="262626"/>
        </w:rPr>
      </w:pPr>
      <w:r w:rsidRPr="00047AA6">
        <w:rPr>
          <w:rFonts w:cs="Arial"/>
          <w:b/>
          <w:color w:val="262626"/>
        </w:rPr>
        <w:t xml:space="preserve">Tabla </w:t>
      </w:r>
      <w:r>
        <w:rPr>
          <w:rFonts w:cs="Arial"/>
          <w:b/>
          <w:color w:val="262626"/>
        </w:rPr>
        <w:t>¿</w:t>
      </w:r>
      <w:r w:rsidRPr="00047AA6">
        <w:rPr>
          <w:rFonts w:cs="Arial"/>
          <w:b/>
          <w:color w:val="262626"/>
        </w:rPr>
        <w:t xml:space="preserve">. </w:t>
      </w:r>
      <w:r>
        <w:rPr>
          <w:rFonts w:cs="Arial"/>
          <w:b/>
          <w:color w:val="262626"/>
        </w:rPr>
        <w:t xml:space="preserve">Origenes del presupuesto  </w:t>
      </w:r>
      <w:r w:rsidRPr="00047AA6">
        <w:rPr>
          <w:rFonts w:cs="Arial"/>
          <w:b/>
          <w:color w:val="262626"/>
        </w:rPr>
        <w:t xml:space="preserve"> [</w:t>
      </w:r>
      <w:r>
        <w:rPr>
          <w:rFonts w:cs="Arial"/>
          <w:b/>
          <w:color w:val="262626"/>
        </w:rPr>
        <w:t>RINC2009]…………………</w:t>
      </w:r>
      <w:r w:rsidRPr="00047AA6">
        <w:rPr>
          <w:rFonts w:cs="Arial"/>
          <w:b/>
          <w:color w:val="262626"/>
        </w:rPr>
        <w:t>…………</w:t>
      </w:r>
      <w:r w:rsidRPr="00047AA6">
        <w:rPr>
          <w:rFonts w:cs="Arial"/>
          <w:b/>
          <w:color w:val="262626"/>
          <w:highlight w:val="yellow"/>
        </w:rPr>
        <w:t>?¡?¡</w:t>
      </w:r>
    </w:p>
    <w:p w:rsidR="00C46110" w:rsidRPr="00047AA6" w:rsidRDefault="00C46110" w:rsidP="00C46110">
      <w:pPr>
        <w:rPr>
          <w:rFonts w:cs="Arial"/>
          <w:b/>
          <w:color w:val="262626"/>
        </w:rPr>
      </w:pPr>
    </w:p>
    <w:p w:rsidR="00C46110" w:rsidRPr="00047AA6" w:rsidRDefault="00C46110" w:rsidP="00C46110">
      <w:pPr>
        <w:rPr>
          <w:rFonts w:cs="Arial"/>
        </w:rPr>
      </w:pPr>
    </w:p>
    <w:p w:rsidR="004E79EE" w:rsidRPr="00047AA6" w:rsidRDefault="004E79EE" w:rsidP="004E79EE">
      <w:pPr>
        <w:rPr>
          <w:rFonts w:cs="Arial"/>
        </w:rPr>
      </w:pPr>
    </w:p>
    <w:p w:rsidR="004E79EE" w:rsidRPr="00047AA6" w:rsidRDefault="004E79EE" w:rsidP="004E79EE">
      <w:pPr>
        <w:jc w:val="center"/>
        <w:rPr>
          <w:rFonts w:cs="Arial"/>
          <w:b/>
          <w:sz w:val="28"/>
          <w:szCs w:val="28"/>
        </w:rPr>
      </w:pPr>
      <w:r w:rsidRPr="00047AA6">
        <w:rPr>
          <w:rFonts w:cs="Arial"/>
        </w:rPr>
        <w:br w:type="page"/>
      </w:r>
      <w:r w:rsidRPr="00047AA6">
        <w:rPr>
          <w:rFonts w:cs="Arial"/>
          <w:b/>
          <w:sz w:val="28"/>
          <w:szCs w:val="28"/>
        </w:rPr>
        <w:lastRenderedPageBreak/>
        <w:t>LISTA DE ANEXOS</w:t>
      </w:r>
    </w:p>
    <w:p w:rsidR="004E79EE" w:rsidRPr="00047AA6" w:rsidRDefault="004E79EE" w:rsidP="004E79EE">
      <w:pPr>
        <w:rPr>
          <w:rFonts w:cs="Arial"/>
        </w:rPr>
      </w:pPr>
    </w:p>
    <w:p w:rsidR="004E79EE" w:rsidRPr="00047AA6" w:rsidRDefault="004E79EE" w:rsidP="004E79EE">
      <w:pPr>
        <w:jc w:val="right"/>
        <w:rPr>
          <w:rFonts w:cs="Arial"/>
        </w:rPr>
      </w:pPr>
      <w:r w:rsidRPr="00047AA6">
        <w:rPr>
          <w:rFonts w:cs="Arial"/>
        </w:rPr>
        <w:t>Pág.</w:t>
      </w:r>
    </w:p>
    <w:p w:rsidR="004E79EE" w:rsidRPr="00047AA6" w:rsidRDefault="004E79EE" w:rsidP="004E79EE">
      <w:pPr>
        <w:rPr>
          <w:rFonts w:cs="Arial"/>
        </w:rPr>
      </w:pPr>
    </w:p>
    <w:p w:rsidR="00D42A12" w:rsidRPr="00047AA6" w:rsidRDefault="00D42A12" w:rsidP="00B378AB">
      <w:pPr>
        <w:pStyle w:val="Ttulo1"/>
        <w:sectPr w:rsidR="00D42A12" w:rsidRPr="00047AA6">
          <w:footerReference w:type="default" r:id="rId8"/>
          <w:pgSz w:w="12240" w:h="15840"/>
          <w:pgMar w:top="1417" w:right="1701" w:bottom="1417" w:left="1701" w:header="708" w:footer="708" w:gutter="0"/>
          <w:cols w:space="708"/>
          <w:docGrid w:linePitch="360"/>
        </w:sectPr>
      </w:pPr>
    </w:p>
    <w:p w:rsidR="004E79EE" w:rsidRPr="00047AA6" w:rsidRDefault="00393E23" w:rsidP="00B378AB">
      <w:pPr>
        <w:pStyle w:val="Ttulo1"/>
      </w:pPr>
      <w:bookmarkStart w:id="0" w:name="_Toc203217499"/>
      <w:r w:rsidRPr="00047AA6">
        <w:lastRenderedPageBreak/>
        <w:t>PROBLEMA</w:t>
      </w:r>
      <w:bookmarkEnd w:id="0"/>
    </w:p>
    <w:p w:rsidR="00147044" w:rsidRPr="00047AA6" w:rsidRDefault="00147044" w:rsidP="00147044">
      <w:pPr>
        <w:rPr>
          <w:rFonts w:cs="Arial"/>
        </w:rPr>
      </w:pPr>
      <w:r w:rsidRPr="00047AA6">
        <w:rPr>
          <w:rFonts w:cs="Arial"/>
        </w:rPr>
        <w:t xml:space="preserve">Esta sección </w:t>
      </w:r>
      <w:r w:rsidR="00F04B69" w:rsidRPr="00047AA6">
        <w:rPr>
          <w:rFonts w:cs="Arial"/>
        </w:rPr>
        <w:t>específica</w:t>
      </w:r>
      <w:r w:rsidRPr="00047AA6">
        <w:rPr>
          <w:rFonts w:cs="Arial"/>
        </w:rPr>
        <w:t xml:space="preserve"> en </w:t>
      </w:r>
      <w:r w:rsidR="003B26E7" w:rsidRPr="00047AA6">
        <w:rPr>
          <w:rFonts w:cs="Arial"/>
        </w:rPr>
        <w:t>qué</w:t>
      </w:r>
      <w:r w:rsidRPr="00047AA6">
        <w:rPr>
          <w:rFonts w:cs="Arial"/>
        </w:rPr>
        <w:t xml:space="preserve"> consiste el problema que motivó este proyecto. </w:t>
      </w:r>
    </w:p>
    <w:p w:rsidR="00B378AB" w:rsidRPr="00047AA6" w:rsidRDefault="00B378AB" w:rsidP="00B378AB">
      <w:pPr>
        <w:rPr>
          <w:rFonts w:cs="Arial"/>
        </w:rPr>
      </w:pPr>
    </w:p>
    <w:p w:rsidR="00147044" w:rsidRPr="00047AA6" w:rsidRDefault="00147044" w:rsidP="00147044">
      <w:pPr>
        <w:pStyle w:val="Ttulo2"/>
      </w:pPr>
      <w:bookmarkStart w:id="1" w:name="_Toc176254781"/>
      <w:bookmarkStart w:id="2" w:name="_Toc178149495"/>
      <w:r w:rsidRPr="00047AA6">
        <w:t>DESCRIPCIÓN DEL PROBLEMA</w:t>
      </w:r>
      <w:bookmarkEnd w:id="1"/>
      <w:r w:rsidRPr="00047AA6">
        <w:t xml:space="preserve"> </w:t>
      </w:r>
      <w:bookmarkEnd w:id="2"/>
    </w:p>
    <w:p w:rsidR="00CF33D0" w:rsidRPr="00047AA6" w:rsidRDefault="00CF33D0" w:rsidP="00F8513C">
      <w:pPr>
        <w:rPr>
          <w:rFonts w:cs="Arial"/>
        </w:rPr>
      </w:pPr>
      <w:r w:rsidRPr="00047AA6">
        <w:rPr>
          <w:rFonts w:cs="Arial"/>
        </w:rPr>
        <w:t xml:space="preserve">No en todas las entidades </w:t>
      </w:r>
      <w:r w:rsidR="00087547" w:rsidRPr="00047AA6">
        <w:rPr>
          <w:rFonts w:cs="Arial"/>
        </w:rPr>
        <w:t xml:space="preserve">se </w:t>
      </w:r>
      <w:r w:rsidRPr="00047AA6">
        <w:rPr>
          <w:rFonts w:cs="Arial"/>
        </w:rPr>
        <w:t xml:space="preserve">tiene un software </w:t>
      </w:r>
      <w:r w:rsidR="00087547" w:rsidRPr="00047AA6">
        <w:rPr>
          <w:rFonts w:cs="Arial"/>
        </w:rPr>
        <w:t>o técnica adec</w:t>
      </w:r>
      <w:r w:rsidRPr="00047AA6">
        <w:rPr>
          <w:rFonts w:cs="Arial"/>
        </w:rPr>
        <w:t xml:space="preserve">uado para el cálculo de presupuestos de </w:t>
      </w:r>
      <w:r w:rsidR="00087547" w:rsidRPr="00047AA6">
        <w:rPr>
          <w:rFonts w:cs="Arial"/>
        </w:rPr>
        <w:t>producción</w:t>
      </w:r>
      <w:r w:rsidRPr="00047AA6">
        <w:rPr>
          <w:rFonts w:cs="Arial"/>
        </w:rPr>
        <w:t>, cuando se enfrentan con esta situación se hace muy dispendioso hacer esta labor, y esto hace que se pierda tiempo</w:t>
      </w:r>
      <w:r w:rsidRPr="00047AA6">
        <w:rPr>
          <w:rFonts w:cs="Arial"/>
          <w:highlight w:val="yellow"/>
        </w:rPr>
        <w:t>.</w:t>
      </w:r>
      <w:r w:rsidRPr="00047AA6">
        <w:rPr>
          <w:rFonts w:cs="Arial"/>
        </w:rPr>
        <w:t xml:space="preserve"> Tiempo que representa dinero, esto no es conveniente para ninguna empresa.</w:t>
      </w:r>
    </w:p>
    <w:p w:rsidR="00CF33D0" w:rsidRPr="00047AA6" w:rsidRDefault="00CF33D0" w:rsidP="00CF33D0">
      <w:pPr>
        <w:ind w:left="576"/>
        <w:rPr>
          <w:rFonts w:cs="Arial"/>
        </w:rPr>
      </w:pPr>
    </w:p>
    <w:p w:rsidR="00CF33D0" w:rsidRPr="00047AA6" w:rsidRDefault="00CF33D0" w:rsidP="00F8513C">
      <w:pPr>
        <w:rPr>
          <w:rFonts w:cs="Arial"/>
        </w:rPr>
      </w:pPr>
      <w:r w:rsidRPr="00047AA6">
        <w:rPr>
          <w:rFonts w:cs="Arial"/>
        </w:rPr>
        <w:t>Las dificultades para hacer estos cálculos no solo representan tiempo, sino también productividad y rendimiento de los funcionarios de además de la credibilidad de los métodos que se usan.</w:t>
      </w:r>
    </w:p>
    <w:p w:rsidR="00F04B69" w:rsidRPr="00047AA6" w:rsidRDefault="00F04B69" w:rsidP="00CF33D0">
      <w:pPr>
        <w:ind w:left="576"/>
        <w:rPr>
          <w:rFonts w:cs="Arial"/>
        </w:rPr>
      </w:pPr>
    </w:p>
    <w:p w:rsidR="00CF33D0" w:rsidRPr="00047AA6" w:rsidRDefault="00CF33D0" w:rsidP="00F8513C">
      <w:pPr>
        <w:rPr>
          <w:rFonts w:cs="Arial"/>
        </w:rPr>
      </w:pPr>
      <w:r w:rsidRPr="00047AA6">
        <w:rPr>
          <w:rFonts w:cs="Arial"/>
        </w:rPr>
        <w:t xml:space="preserve">Entre las dificultades </w:t>
      </w:r>
      <w:r w:rsidR="00F04B69" w:rsidRPr="00047AA6">
        <w:rPr>
          <w:rFonts w:cs="Arial"/>
        </w:rPr>
        <w:t>más</w:t>
      </w:r>
      <w:r w:rsidRPr="00047AA6">
        <w:rPr>
          <w:rFonts w:cs="Arial"/>
        </w:rPr>
        <w:t xml:space="preserve"> sobresalientes se puede mencionar: las personas </w:t>
      </w:r>
      <w:r w:rsidR="00087547" w:rsidRPr="00047AA6">
        <w:rPr>
          <w:rFonts w:cs="Arial"/>
        </w:rPr>
        <w:t xml:space="preserve">encargadas de realizar estos cálculos no tienen una herramienta adecuada para realizar </w:t>
      </w:r>
      <w:r w:rsidRPr="00047AA6">
        <w:rPr>
          <w:rFonts w:cs="Arial"/>
        </w:rPr>
        <w:t>estas labores</w:t>
      </w:r>
      <w:r w:rsidR="00F04B69" w:rsidRPr="00047AA6">
        <w:rPr>
          <w:rFonts w:cs="Arial"/>
        </w:rPr>
        <w:t xml:space="preserve"> de cálculo de presupuestos, entonces esto hace que tome mucho más tiempo en la realización de las tareas,</w:t>
      </w:r>
      <w:r w:rsidRPr="00047AA6">
        <w:rPr>
          <w:rFonts w:cs="Arial"/>
        </w:rPr>
        <w:t xml:space="preserve"> errores en </w:t>
      </w:r>
      <w:r w:rsidR="00F04B69" w:rsidRPr="00047AA6">
        <w:rPr>
          <w:rFonts w:cs="Arial"/>
        </w:rPr>
        <w:t>la aplicación de formulas</w:t>
      </w:r>
      <w:r w:rsidRPr="00047AA6">
        <w:rPr>
          <w:rFonts w:cs="Arial"/>
        </w:rPr>
        <w:t>,</w:t>
      </w:r>
      <w:r w:rsidR="00F04B69" w:rsidRPr="00047AA6">
        <w:rPr>
          <w:rFonts w:cs="Arial"/>
        </w:rPr>
        <w:t xml:space="preserve"> </w:t>
      </w:r>
      <w:r w:rsidRPr="00047AA6">
        <w:rPr>
          <w:rFonts w:cs="Arial"/>
        </w:rPr>
        <w:t>valores</w:t>
      </w:r>
      <w:r w:rsidR="00F04B69" w:rsidRPr="00047AA6">
        <w:rPr>
          <w:rFonts w:cs="Arial"/>
        </w:rPr>
        <w:t xml:space="preserve"> incorrectos</w:t>
      </w:r>
      <w:r w:rsidRPr="00047AA6">
        <w:rPr>
          <w:rFonts w:cs="Arial"/>
        </w:rPr>
        <w:t xml:space="preserve">, </w:t>
      </w:r>
      <w:r w:rsidR="00F04B69" w:rsidRPr="00047AA6">
        <w:rPr>
          <w:rFonts w:cs="Arial"/>
        </w:rPr>
        <w:t>diferente opinión sobre los conceptos y estimación de presupuestos.</w:t>
      </w:r>
    </w:p>
    <w:p w:rsidR="00F04B69" w:rsidRPr="00047AA6" w:rsidRDefault="00F04B69" w:rsidP="00F8513C">
      <w:pPr>
        <w:rPr>
          <w:rFonts w:cs="Arial"/>
        </w:rPr>
      </w:pPr>
      <w:r w:rsidRPr="00047AA6">
        <w:rPr>
          <w:rFonts w:cs="Arial"/>
        </w:rPr>
        <w:t>También existe la negativa de personas experi</w:t>
      </w:r>
      <w:r w:rsidR="00087547" w:rsidRPr="00047AA6">
        <w:rPr>
          <w:rFonts w:cs="Arial"/>
        </w:rPr>
        <w:t>mentadas</w:t>
      </w:r>
      <w:r w:rsidRPr="00047AA6">
        <w:rPr>
          <w:rFonts w:cs="Arial"/>
        </w:rPr>
        <w:t xml:space="preserve"> que tienen su forma de trabajar y en muchas ocasiones no toman la opción del cambio para agilizar sus funciones</w:t>
      </w:r>
      <w:r w:rsidR="00087547" w:rsidRPr="00047AA6">
        <w:rPr>
          <w:rFonts w:cs="Arial"/>
        </w:rPr>
        <w:t xml:space="preserve"> por que los nuevos métodos se les hace más complejos</w:t>
      </w:r>
      <w:r w:rsidRPr="00047AA6">
        <w:rPr>
          <w:rFonts w:cs="Arial"/>
        </w:rPr>
        <w:t xml:space="preserve"> y esto puede traerles consecuencias como la pérdida de sus empleos </w:t>
      </w:r>
      <w:r w:rsidRPr="00047AA6">
        <w:rPr>
          <w:rFonts w:cs="Arial"/>
          <w:highlight w:val="yellow"/>
        </w:rPr>
        <w:t>u</w:t>
      </w:r>
      <w:r w:rsidRPr="00047AA6">
        <w:rPr>
          <w:rFonts w:cs="Arial"/>
        </w:rPr>
        <w:t xml:space="preserve">  oportunidades.</w:t>
      </w:r>
    </w:p>
    <w:p w:rsidR="00926AED" w:rsidRPr="00047AA6" w:rsidRDefault="00926AED" w:rsidP="00CF33D0">
      <w:pPr>
        <w:ind w:left="576"/>
        <w:rPr>
          <w:rFonts w:cs="Arial"/>
        </w:rPr>
      </w:pPr>
    </w:p>
    <w:p w:rsidR="00F04B69" w:rsidRPr="00047AA6" w:rsidRDefault="00F04B69" w:rsidP="00F8513C">
      <w:pPr>
        <w:rPr>
          <w:rFonts w:cs="Arial"/>
        </w:rPr>
      </w:pPr>
      <w:r w:rsidRPr="00047AA6">
        <w:rPr>
          <w:rFonts w:cs="Arial"/>
        </w:rPr>
        <w:t xml:space="preserve">Diariamente se  van generando nuevas normas y políticas para que </w:t>
      </w:r>
      <w:r w:rsidR="00926AED" w:rsidRPr="00047AA6">
        <w:rPr>
          <w:rFonts w:cs="Arial"/>
        </w:rPr>
        <w:t xml:space="preserve">afecten </w:t>
      </w:r>
      <w:r w:rsidRPr="00047AA6">
        <w:rPr>
          <w:rFonts w:cs="Arial"/>
        </w:rPr>
        <w:t xml:space="preserve">directamente </w:t>
      </w:r>
      <w:r w:rsidR="00926AED" w:rsidRPr="00047AA6">
        <w:rPr>
          <w:rFonts w:cs="Arial"/>
        </w:rPr>
        <w:t xml:space="preserve">las normatividades en las cuales se deben basar para el cálculo de sus presupuestos </w:t>
      </w:r>
      <w:r w:rsidR="0013039B" w:rsidRPr="00047AA6">
        <w:rPr>
          <w:rFonts w:cs="Arial"/>
        </w:rPr>
        <w:t>de producción</w:t>
      </w:r>
      <w:r w:rsidR="00926AED" w:rsidRPr="00047AA6">
        <w:rPr>
          <w:rFonts w:cs="Arial"/>
        </w:rPr>
        <w:t xml:space="preserve">, entonces esto implica que cada día el trabajo </w:t>
      </w:r>
      <w:r w:rsidR="00926AED" w:rsidRPr="00047AA6">
        <w:rPr>
          <w:rFonts w:cs="Arial"/>
          <w:highlight w:val="yellow"/>
        </w:rPr>
        <w:t>aumenta y se haga más dispendioso para los encargados estos cálculos</w:t>
      </w:r>
      <w:r w:rsidR="00926AED" w:rsidRPr="00047AA6">
        <w:rPr>
          <w:rFonts w:cs="Arial"/>
        </w:rPr>
        <w:t>.</w:t>
      </w:r>
    </w:p>
    <w:p w:rsidR="00926AED" w:rsidRPr="00047AA6" w:rsidRDefault="00926AED" w:rsidP="00926AED">
      <w:pPr>
        <w:ind w:left="576"/>
        <w:rPr>
          <w:rFonts w:cs="Arial"/>
        </w:rPr>
      </w:pPr>
    </w:p>
    <w:p w:rsidR="0013039B" w:rsidRPr="00047AA6" w:rsidRDefault="0013039B" w:rsidP="00F8513C">
      <w:pPr>
        <w:rPr>
          <w:rFonts w:cs="Arial"/>
        </w:rPr>
      </w:pPr>
      <w:r w:rsidRPr="00047AA6">
        <w:rPr>
          <w:rFonts w:cs="Arial"/>
        </w:rPr>
        <w:t>Los aspectos más importantes para calculo de presupuestos de producción que deben ser tenidos en cuenta son:</w:t>
      </w:r>
    </w:p>
    <w:p w:rsidR="00926AED" w:rsidRPr="00047AA6" w:rsidRDefault="0013039B" w:rsidP="0013039B">
      <w:pPr>
        <w:ind w:left="708"/>
        <w:jc w:val="left"/>
        <w:rPr>
          <w:rFonts w:cs="Arial"/>
        </w:rPr>
      </w:pPr>
      <w:r w:rsidRPr="00047AA6">
        <w:rPr>
          <w:rFonts w:cs="Arial"/>
        </w:rPr>
        <w:t>PLANEAMIENTO DE LAPRODUCCION</w:t>
      </w:r>
      <w:r w:rsidRPr="00047AA6">
        <w:rPr>
          <w:rFonts w:cs="Arial"/>
        </w:rPr>
        <w:br/>
        <w:t>INFORMACION SOBRE COSTOS Y  PRESUPUESTOS</w:t>
      </w:r>
      <w:r w:rsidRPr="00047AA6">
        <w:rPr>
          <w:rFonts w:cs="Arial"/>
        </w:rPr>
        <w:br/>
        <w:t>PRESUPUESTOS MANO DE OBRA DIRECTA</w:t>
      </w:r>
      <w:r w:rsidRPr="00047AA6">
        <w:rPr>
          <w:rFonts w:cs="Arial"/>
        </w:rPr>
        <w:br/>
        <w:t>FACTORES DE CALCULO</w:t>
      </w:r>
      <w:r w:rsidRPr="00047AA6">
        <w:rPr>
          <w:rFonts w:cs="Arial"/>
        </w:rPr>
        <w:br/>
        <w:t>PRESUPUESTOS DE COMPRA Y CONSUMOS DE MATERIALES</w:t>
      </w:r>
      <w:r w:rsidRPr="00047AA6">
        <w:rPr>
          <w:rFonts w:cs="Arial"/>
        </w:rPr>
        <w:br/>
        <w:t xml:space="preserve">PRESUPUESTOS DE INVENTARIO </w:t>
      </w:r>
      <w:r w:rsidRPr="00047AA6">
        <w:rPr>
          <w:rFonts w:cs="Arial"/>
        </w:rPr>
        <w:br/>
        <w:t>PRESUPUESTOS DE COMPRA</w:t>
      </w:r>
      <w:r w:rsidRPr="00047AA6">
        <w:rPr>
          <w:rFonts w:cs="Arial"/>
        </w:rPr>
        <w:br/>
        <w:t>PRESUPUSTOS DE GASTOS INDIRECTIS DE FABRICACION</w:t>
      </w:r>
      <w:r w:rsidRPr="00047AA6">
        <w:rPr>
          <w:rFonts w:cs="Arial"/>
        </w:rPr>
        <w:br/>
        <w:t xml:space="preserve">GASTOS OPERACIONALES DE VENTA Y ADMINISTRATIVOS </w:t>
      </w:r>
    </w:p>
    <w:p w:rsidR="0013039B" w:rsidRPr="00047AA6" w:rsidRDefault="0013039B" w:rsidP="0013039B">
      <w:pPr>
        <w:ind w:left="708"/>
        <w:jc w:val="left"/>
        <w:rPr>
          <w:rFonts w:cs="Arial"/>
        </w:rPr>
      </w:pPr>
    </w:p>
    <w:p w:rsidR="0013039B" w:rsidRPr="00047AA6" w:rsidRDefault="0013039B" w:rsidP="0013039B">
      <w:pPr>
        <w:ind w:left="708"/>
        <w:jc w:val="left"/>
        <w:rPr>
          <w:rFonts w:cs="Arial"/>
        </w:rPr>
      </w:pPr>
    </w:p>
    <w:p w:rsidR="0013039B" w:rsidRPr="00047AA6" w:rsidRDefault="0013039B" w:rsidP="0013039B">
      <w:pPr>
        <w:ind w:left="708"/>
        <w:jc w:val="left"/>
        <w:rPr>
          <w:rFonts w:cs="Arial"/>
        </w:rPr>
      </w:pPr>
    </w:p>
    <w:p w:rsidR="00926AED" w:rsidRPr="00047AA6" w:rsidRDefault="00926AED" w:rsidP="00CF33D0">
      <w:pPr>
        <w:ind w:left="576"/>
        <w:rPr>
          <w:rFonts w:cs="Arial"/>
        </w:rPr>
      </w:pPr>
    </w:p>
    <w:p w:rsidR="00926AED" w:rsidRPr="00047AA6" w:rsidRDefault="00926AED" w:rsidP="00F8513C">
      <w:pPr>
        <w:rPr>
          <w:rFonts w:cs="Arial"/>
        </w:rPr>
      </w:pPr>
      <w:r w:rsidRPr="00047AA6">
        <w:rPr>
          <w:rFonts w:cs="Arial"/>
        </w:rPr>
        <w:lastRenderedPageBreak/>
        <w:t xml:space="preserve">Debido a los métodos que se utilizan en la actualidad </w:t>
      </w:r>
      <w:r w:rsidR="00F8513C" w:rsidRPr="00047AA6">
        <w:rPr>
          <w:rFonts w:cs="Arial"/>
        </w:rPr>
        <w:t xml:space="preserve">los encargados presionan a sus empleados por resultados confiables y rápidos que signifiquen </w:t>
      </w:r>
      <w:r w:rsidR="0013039B" w:rsidRPr="00047AA6">
        <w:rPr>
          <w:rFonts w:cs="Arial"/>
        </w:rPr>
        <w:t>más</w:t>
      </w:r>
      <w:r w:rsidR="00F8513C" w:rsidRPr="00047AA6">
        <w:rPr>
          <w:rFonts w:cs="Arial"/>
        </w:rPr>
        <w:t xml:space="preserve"> productividad en los empleados.</w:t>
      </w:r>
    </w:p>
    <w:p w:rsidR="00926AED" w:rsidRPr="00047AA6" w:rsidRDefault="00926AED" w:rsidP="00CF33D0">
      <w:pPr>
        <w:ind w:left="576"/>
        <w:rPr>
          <w:rFonts w:cs="Arial"/>
        </w:rPr>
      </w:pPr>
    </w:p>
    <w:p w:rsidR="0059195D" w:rsidRPr="00047AA6" w:rsidRDefault="0059195D" w:rsidP="00CF33D0">
      <w:pPr>
        <w:ind w:left="576"/>
        <w:rPr>
          <w:rFonts w:cs="Arial"/>
        </w:rPr>
      </w:pPr>
    </w:p>
    <w:p w:rsidR="0059195D" w:rsidRPr="00047AA6" w:rsidRDefault="0059195D" w:rsidP="00CF33D0">
      <w:pPr>
        <w:ind w:left="576"/>
        <w:rPr>
          <w:rFonts w:cs="Arial"/>
        </w:rPr>
      </w:pPr>
    </w:p>
    <w:p w:rsidR="0059195D" w:rsidRPr="00047AA6" w:rsidRDefault="0059195D" w:rsidP="00CF33D0">
      <w:pPr>
        <w:ind w:left="576"/>
        <w:rPr>
          <w:rFonts w:cs="Arial"/>
        </w:rPr>
      </w:pPr>
    </w:p>
    <w:p w:rsidR="00147044" w:rsidRPr="00047AA6" w:rsidRDefault="00147044" w:rsidP="0059195D">
      <w:pPr>
        <w:pStyle w:val="Ttulo2"/>
        <w:ind w:left="576" w:hanging="576"/>
      </w:pPr>
      <w:bookmarkStart w:id="3" w:name="_Toc176254782"/>
      <w:bookmarkStart w:id="4" w:name="_Toc178149496"/>
      <w:r w:rsidRPr="00047AA6">
        <w:t>DELIMITACIÓN DEL PROBLEMA</w:t>
      </w:r>
      <w:bookmarkEnd w:id="3"/>
      <w:bookmarkEnd w:id="4"/>
      <w:r w:rsidRPr="00047AA6">
        <w:t xml:space="preserve"> </w:t>
      </w:r>
    </w:p>
    <w:p w:rsidR="00F8513C" w:rsidRPr="00047AA6" w:rsidRDefault="00F8513C" w:rsidP="00F8513C">
      <w:pPr>
        <w:rPr>
          <w:rFonts w:cs="Arial"/>
        </w:rPr>
      </w:pPr>
      <w:r w:rsidRPr="00047AA6">
        <w:rPr>
          <w:rFonts w:cs="Arial"/>
        </w:rPr>
        <w:t xml:space="preserve">Esta herramienta pretende </w:t>
      </w:r>
      <w:r w:rsidR="0013039B" w:rsidRPr="00047AA6">
        <w:rPr>
          <w:rFonts w:cs="Arial"/>
        </w:rPr>
        <w:t xml:space="preserve">brindar una </w:t>
      </w:r>
      <w:r w:rsidR="000F6649" w:rsidRPr="00047AA6">
        <w:rPr>
          <w:rFonts w:cs="Arial"/>
        </w:rPr>
        <w:t xml:space="preserve">solución práctica para el cálculo de presupuestos de producción, </w:t>
      </w:r>
      <w:r w:rsidRPr="00047AA6">
        <w:rPr>
          <w:rFonts w:cs="Arial"/>
        </w:rPr>
        <w:t xml:space="preserve">proporcionando una aplicación interactiva, fácil de manejar y de esta forma poder aplicar los distintos métodos para estimaciones futuras de forma didáctica y </w:t>
      </w:r>
      <w:r w:rsidRPr="00047AA6">
        <w:rPr>
          <w:rFonts w:cs="Arial"/>
          <w:highlight w:val="yellow"/>
        </w:rPr>
        <w:t>estandarizada</w:t>
      </w:r>
      <w:r w:rsidRPr="00047AA6">
        <w:rPr>
          <w:rFonts w:cs="Arial"/>
        </w:rPr>
        <w:t>.</w:t>
      </w:r>
    </w:p>
    <w:p w:rsidR="00F8513C" w:rsidRPr="00047AA6" w:rsidRDefault="00F8513C" w:rsidP="00F8513C">
      <w:pPr>
        <w:rPr>
          <w:rFonts w:cs="Arial"/>
        </w:rPr>
      </w:pPr>
    </w:p>
    <w:p w:rsidR="00F8513C" w:rsidRPr="00047AA6" w:rsidRDefault="00F8513C" w:rsidP="00F8513C">
      <w:pPr>
        <w:rPr>
          <w:rFonts w:cs="Arial"/>
        </w:rPr>
      </w:pPr>
      <w:r w:rsidRPr="00047AA6">
        <w:rPr>
          <w:rFonts w:cs="Arial"/>
        </w:rPr>
        <w:t xml:space="preserve">Para lograr esto la idea es que en un mismo aplicativo </w:t>
      </w:r>
      <w:r w:rsidRPr="00047AA6">
        <w:rPr>
          <w:rFonts w:cs="Arial"/>
          <w:highlight w:val="yellow"/>
        </w:rPr>
        <w:t>“software”</w:t>
      </w:r>
      <w:r w:rsidR="0059195D" w:rsidRPr="00047AA6">
        <w:rPr>
          <w:rFonts w:cs="Arial"/>
        </w:rPr>
        <w:t xml:space="preserve"> brindar la posibilidad de hacer diferentes tipos de cálculos de presupuestos de forma genérica simplemente cambiando el tipo de presupuesto</w:t>
      </w:r>
      <w:r w:rsidR="000F6649" w:rsidRPr="00047AA6">
        <w:rPr>
          <w:rFonts w:cs="Arial"/>
        </w:rPr>
        <w:t xml:space="preserve"> o algunas variables de estimación</w:t>
      </w:r>
      <w:r w:rsidR="0059195D" w:rsidRPr="00047AA6">
        <w:rPr>
          <w:rFonts w:cs="Arial"/>
        </w:rPr>
        <w:t>, este permitirá hacer estos cálculos de forma didáctica</w:t>
      </w:r>
      <w:r w:rsidR="000F6649" w:rsidRPr="00047AA6">
        <w:rPr>
          <w:rFonts w:cs="Arial"/>
        </w:rPr>
        <w:t>,</w:t>
      </w:r>
      <w:r w:rsidR="0059195D" w:rsidRPr="00047AA6">
        <w:rPr>
          <w:rFonts w:cs="Arial"/>
        </w:rPr>
        <w:t xml:space="preserve"> mucho más agradable que contribuirán a que se agilicen estas labores</w:t>
      </w:r>
      <w:r w:rsidR="00E33D55" w:rsidRPr="00047AA6">
        <w:rPr>
          <w:rFonts w:cs="Arial"/>
        </w:rPr>
        <w:t xml:space="preserve"> y aumente la productividad</w:t>
      </w:r>
      <w:r w:rsidR="0059195D" w:rsidRPr="00047AA6">
        <w:rPr>
          <w:rFonts w:cs="Arial"/>
        </w:rPr>
        <w:t>.</w:t>
      </w:r>
    </w:p>
    <w:p w:rsidR="00F8513C" w:rsidRPr="00047AA6" w:rsidRDefault="00F8513C" w:rsidP="00F8513C">
      <w:pPr>
        <w:rPr>
          <w:rFonts w:cs="Arial"/>
        </w:rPr>
      </w:pPr>
    </w:p>
    <w:p w:rsidR="00E33D55" w:rsidRPr="00047AA6" w:rsidRDefault="00E33D55" w:rsidP="00E33D55">
      <w:pPr>
        <w:rPr>
          <w:rFonts w:cs="Arial"/>
        </w:rPr>
      </w:pPr>
      <w:r w:rsidRPr="00047AA6">
        <w:rPr>
          <w:rFonts w:cs="Arial"/>
        </w:rPr>
        <w:t xml:space="preserve">La herramienta básicamente permitirá armar la estructura para posterior mente hacer cálculos y estimar el resultado optimo. Con esto el usuario podrá realizar distintas versiones y pruebas simplemente con mínimos cambios, </w:t>
      </w:r>
      <w:r w:rsidRPr="00047AA6">
        <w:rPr>
          <w:rFonts w:cs="Arial"/>
          <w:highlight w:val="yellow"/>
        </w:rPr>
        <w:t>además le permitirá ver una estructura de cómo debe ir el cálculo solo seleccionando el tipo de cálculo a realizar.</w:t>
      </w:r>
    </w:p>
    <w:p w:rsidR="00F8513C" w:rsidRPr="00047AA6" w:rsidRDefault="00F8513C" w:rsidP="00F8513C">
      <w:pPr>
        <w:rPr>
          <w:rFonts w:cs="Arial"/>
        </w:rPr>
      </w:pPr>
    </w:p>
    <w:p w:rsidR="00147044" w:rsidRPr="00047AA6" w:rsidRDefault="00147044" w:rsidP="00147044">
      <w:pPr>
        <w:pStyle w:val="Ttulo2"/>
        <w:ind w:left="576" w:hanging="576"/>
      </w:pPr>
      <w:bookmarkStart w:id="5" w:name="_Toc176254783"/>
      <w:bookmarkStart w:id="6" w:name="_Toc178149497"/>
      <w:r w:rsidRPr="00047AA6">
        <w:t>FORMULACIÓN DEL PROBLEM</w:t>
      </w:r>
      <w:bookmarkEnd w:id="5"/>
      <w:bookmarkEnd w:id="6"/>
      <w:r w:rsidRPr="00047AA6">
        <w:t>A</w:t>
      </w:r>
    </w:p>
    <w:p w:rsidR="00631D43" w:rsidRPr="00047AA6" w:rsidRDefault="00631D43" w:rsidP="00631D43">
      <w:pPr>
        <w:rPr>
          <w:rFonts w:cs="Arial"/>
        </w:rPr>
      </w:pPr>
      <w:r w:rsidRPr="00047AA6">
        <w:rPr>
          <w:rFonts w:cs="Arial"/>
        </w:rPr>
        <w:t xml:space="preserve">¿Qué tipo de solución utilizar para estas </w:t>
      </w:r>
      <w:r w:rsidR="00843DE4" w:rsidRPr="00047AA6">
        <w:rPr>
          <w:rFonts w:cs="Arial"/>
        </w:rPr>
        <w:t>entidades que realizan cál</w:t>
      </w:r>
      <w:r w:rsidRPr="00047AA6">
        <w:rPr>
          <w:rFonts w:cs="Arial"/>
        </w:rPr>
        <w:t xml:space="preserve">culo de presupuestos </w:t>
      </w:r>
      <w:r w:rsidR="000F6649" w:rsidRPr="00047AA6">
        <w:rPr>
          <w:rFonts w:cs="Arial"/>
        </w:rPr>
        <w:t>de producción</w:t>
      </w:r>
      <w:r w:rsidRPr="00047AA6">
        <w:rPr>
          <w:rFonts w:cs="Arial"/>
        </w:rPr>
        <w:t>?</w:t>
      </w:r>
    </w:p>
    <w:p w:rsidR="00610BD0" w:rsidRPr="00047AA6" w:rsidRDefault="00610BD0" w:rsidP="00631D43">
      <w:pPr>
        <w:rPr>
          <w:rFonts w:cs="Arial"/>
        </w:rPr>
      </w:pPr>
    </w:p>
    <w:p w:rsidR="00610BD0" w:rsidRPr="00047AA6" w:rsidRDefault="00610BD0" w:rsidP="00610BD0">
      <w:pPr>
        <w:pStyle w:val="Prrafodelista"/>
        <w:numPr>
          <w:ilvl w:val="0"/>
          <w:numId w:val="7"/>
        </w:numPr>
        <w:rPr>
          <w:rFonts w:cs="Arial"/>
        </w:rPr>
      </w:pPr>
      <w:r w:rsidRPr="00047AA6">
        <w:rPr>
          <w:rFonts w:cs="Arial"/>
        </w:rPr>
        <w:t xml:space="preserve">Para que se </w:t>
      </w:r>
      <w:r w:rsidR="00843DE4" w:rsidRPr="00047AA6">
        <w:rPr>
          <w:rFonts w:cs="Arial"/>
        </w:rPr>
        <w:t>h</w:t>
      </w:r>
      <w:r w:rsidRPr="00047AA6">
        <w:rPr>
          <w:rFonts w:cs="Arial"/>
        </w:rPr>
        <w:t xml:space="preserve">agan estimados en diferentes tipos de </w:t>
      </w:r>
      <w:r w:rsidR="000F6649" w:rsidRPr="00047AA6">
        <w:rPr>
          <w:rFonts w:cs="Arial"/>
        </w:rPr>
        <w:t>presupuestos.</w:t>
      </w:r>
    </w:p>
    <w:p w:rsidR="00610BD0" w:rsidRPr="00047AA6" w:rsidRDefault="00610BD0" w:rsidP="00610BD0">
      <w:pPr>
        <w:pStyle w:val="Prrafodelista"/>
        <w:numPr>
          <w:ilvl w:val="0"/>
          <w:numId w:val="7"/>
        </w:numPr>
        <w:rPr>
          <w:rFonts w:cs="Arial"/>
        </w:rPr>
      </w:pPr>
      <w:r w:rsidRPr="00047AA6">
        <w:rPr>
          <w:rFonts w:cs="Arial"/>
        </w:rPr>
        <w:t>Para agilizar tiempos de desarrollo de tareas</w:t>
      </w:r>
      <w:r w:rsidR="000F6649" w:rsidRPr="00047AA6">
        <w:rPr>
          <w:rFonts w:cs="Arial"/>
        </w:rPr>
        <w:t>.</w:t>
      </w:r>
    </w:p>
    <w:p w:rsidR="00610BD0" w:rsidRPr="00047AA6" w:rsidRDefault="00610BD0" w:rsidP="00610BD0">
      <w:pPr>
        <w:pStyle w:val="Prrafodelista"/>
        <w:numPr>
          <w:ilvl w:val="0"/>
          <w:numId w:val="7"/>
        </w:numPr>
        <w:rPr>
          <w:rFonts w:cs="Arial"/>
        </w:rPr>
      </w:pPr>
      <w:r w:rsidRPr="00047AA6">
        <w:rPr>
          <w:rFonts w:cs="Arial"/>
        </w:rPr>
        <w:t>Para garantizar los estimados</w:t>
      </w:r>
    </w:p>
    <w:p w:rsidR="00610BD0" w:rsidRPr="00047AA6" w:rsidRDefault="00610BD0" w:rsidP="00610BD0">
      <w:pPr>
        <w:pStyle w:val="Prrafodelista"/>
        <w:numPr>
          <w:ilvl w:val="0"/>
          <w:numId w:val="7"/>
        </w:numPr>
        <w:rPr>
          <w:rFonts w:cs="Arial"/>
        </w:rPr>
      </w:pPr>
      <w:r w:rsidRPr="00047AA6">
        <w:rPr>
          <w:rFonts w:cs="Arial"/>
        </w:rPr>
        <w:t>Para que tengan una herramienta que permita realizar cálculos de forma fácil y didáctica.</w:t>
      </w:r>
    </w:p>
    <w:p w:rsidR="00610BD0" w:rsidRPr="00047AA6" w:rsidRDefault="00610BD0" w:rsidP="00610BD0">
      <w:pPr>
        <w:pStyle w:val="Prrafodelista"/>
        <w:numPr>
          <w:ilvl w:val="0"/>
          <w:numId w:val="7"/>
        </w:numPr>
        <w:rPr>
          <w:rFonts w:cs="Arial"/>
        </w:rPr>
      </w:pPr>
      <w:r w:rsidRPr="00047AA6">
        <w:rPr>
          <w:rFonts w:cs="Arial"/>
        </w:rPr>
        <w:t>Par que vean la necesidad de mejorar sus métodos de trabajo aplicados</w:t>
      </w:r>
    </w:p>
    <w:p w:rsidR="000F6649" w:rsidRPr="00047AA6" w:rsidRDefault="000F6649" w:rsidP="00610BD0">
      <w:pPr>
        <w:pStyle w:val="Prrafodelista"/>
        <w:numPr>
          <w:ilvl w:val="0"/>
          <w:numId w:val="7"/>
        </w:numPr>
        <w:rPr>
          <w:rFonts w:cs="Arial"/>
        </w:rPr>
      </w:pPr>
    </w:p>
    <w:p w:rsidR="00610BD0" w:rsidRPr="00047AA6" w:rsidRDefault="00610BD0" w:rsidP="00610BD0">
      <w:pPr>
        <w:rPr>
          <w:rFonts w:cs="Arial"/>
        </w:rPr>
      </w:pPr>
    </w:p>
    <w:p w:rsidR="00610BD0" w:rsidRPr="00047AA6" w:rsidRDefault="00610BD0"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9B3E1D" w:rsidRPr="00047AA6" w:rsidRDefault="009B3E1D" w:rsidP="00610BD0">
      <w:pPr>
        <w:rPr>
          <w:rFonts w:cs="Arial"/>
        </w:rPr>
      </w:pPr>
    </w:p>
    <w:p w:rsidR="003B26E7" w:rsidRPr="00047AA6" w:rsidRDefault="003B26E7" w:rsidP="003B26E7">
      <w:pPr>
        <w:rPr>
          <w:rFonts w:cs="Arial"/>
        </w:rPr>
      </w:pPr>
    </w:p>
    <w:p w:rsidR="003B26E7" w:rsidRPr="00047AA6" w:rsidRDefault="003B26E7" w:rsidP="00E22DE3">
      <w:pPr>
        <w:rPr>
          <w:rFonts w:cs="Arial"/>
        </w:rPr>
      </w:pPr>
    </w:p>
    <w:p w:rsidR="003B26E7" w:rsidRPr="00047AA6" w:rsidRDefault="003B26E7" w:rsidP="003B26E7">
      <w:pPr>
        <w:pStyle w:val="Ttulo1"/>
      </w:pPr>
      <w:bookmarkStart w:id="7" w:name="_Toc203217500"/>
      <w:r w:rsidRPr="00047AA6">
        <w:t>JUSTIFICACIÓN</w:t>
      </w:r>
      <w:bookmarkEnd w:id="7"/>
    </w:p>
    <w:p w:rsidR="003B26E7" w:rsidRPr="00047AA6" w:rsidRDefault="003B26E7" w:rsidP="00E22DE3">
      <w:pPr>
        <w:rPr>
          <w:rFonts w:cs="Arial"/>
        </w:rPr>
      </w:pPr>
    </w:p>
    <w:p w:rsidR="00E22DE3" w:rsidRPr="00047AA6" w:rsidRDefault="00E22DE3" w:rsidP="00E22DE3">
      <w:pPr>
        <w:rPr>
          <w:rFonts w:cs="Arial"/>
        </w:rPr>
      </w:pPr>
      <w:r w:rsidRPr="00047AA6">
        <w:rPr>
          <w:rFonts w:cs="Arial"/>
        </w:rPr>
        <w:t xml:space="preserve">Actualmente en las </w:t>
      </w:r>
      <w:r w:rsidR="009B3E1D" w:rsidRPr="00047AA6">
        <w:rPr>
          <w:rFonts w:cs="Arial"/>
        </w:rPr>
        <w:t xml:space="preserve">empresas donde se realizan cálculos de presupuestos </w:t>
      </w:r>
      <w:r w:rsidR="00FD61D9" w:rsidRPr="00047AA6">
        <w:rPr>
          <w:rFonts w:cs="Arial"/>
        </w:rPr>
        <w:t xml:space="preserve">de producción </w:t>
      </w:r>
      <w:r w:rsidR="009B3E1D" w:rsidRPr="00047AA6">
        <w:rPr>
          <w:rFonts w:cs="Arial"/>
        </w:rPr>
        <w:t xml:space="preserve"> se utilizan métodos un poco complejos o engorrosos, pero no cuentan con una herramienta que estandariza estos cálculos</w:t>
      </w:r>
      <w:r w:rsidR="00517858" w:rsidRPr="00047AA6">
        <w:rPr>
          <w:rFonts w:cs="Arial"/>
        </w:rPr>
        <w:t>,</w:t>
      </w:r>
      <w:r w:rsidR="009B3E1D" w:rsidRPr="00047AA6">
        <w:rPr>
          <w:rFonts w:cs="Arial"/>
        </w:rPr>
        <w:t xml:space="preserve"> además de permitir realizar esto</w:t>
      </w:r>
      <w:r w:rsidR="009B3E1D" w:rsidRPr="00047AA6">
        <w:rPr>
          <w:rFonts w:cs="Arial"/>
          <w:highlight w:val="yellow"/>
        </w:rPr>
        <w:t>s</w:t>
      </w:r>
      <w:r w:rsidR="009B3E1D" w:rsidRPr="00047AA6">
        <w:rPr>
          <w:rFonts w:cs="Arial"/>
        </w:rPr>
        <w:t xml:space="preserve"> de formar fácil y agradable</w:t>
      </w:r>
      <w:r w:rsidR="00517858" w:rsidRPr="00047AA6">
        <w:rPr>
          <w:rFonts w:cs="Arial"/>
        </w:rPr>
        <w:t>.</w:t>
      </w:r>
    </w:p>
    <w:p w:rsidR="00517858" w:rsidRPr="00047AA6" w:rsidRDefault="00517858" w:rsidP="00E22DE3">
      <w:pPr>
        <w:rPr>
          <w:rFonts w:cs="Arial"/>
        </w:rPr>
      </w:pPr>
    </w:p>
    <w:p w:rsidR="00517858" w:rsidRPr="00047AA6" w:rsidRDefault="00517858" w:rsidP="00E22DE3">
      <w:pPr>
        <w:rPr>
          <w:rFonts w:cs="Arial"/>
        </w:rPr>
      </w:pPr>
      <w:r w:rsidRPr="00047AA6">
        <w:rPr>
          <w:rFonts w:cs="Arial"/>
        </w:rPr>
        <w:t xml:space="preserve">Por esto es necesario y muy importante diseñar una herramienta que sea atractiva en interfaz grafica (agradable a la vista) y fácil de manejar para las personas que se encargan de estos cálculos </w:t>
      </w:r>
      <w:r w:rsidRPr="00047AA6">
        <w:rPr>
          <w:rFonts w:cs="Arial"/>
          <w:highlight w:val="yellow"/>
        </w:rPr>
        <w:t>u</w:t>
      </w:r>
      <w:r w:rsidRPr="00047AA6">
        <w:rPr>
          <w:rFonts w:cs="Arial"/>
        </w:rPr>
        <w:t xml:space="preserve"> estimaciones, para que en el primer contacto con la herramienta se sientan conformes tanto como con el manejo como con el resultado final. Gracias a esto tomen la opción de utilizar esta  herramienta y poder hacerla parte de su trabajo y aporte a su desempeño laboral. </w:t>
      </w:r>
    </w:p>
    <w:p w:rsidR="00517858" w:rsidRPr="00047AA6" w:rsidRDefault="00517858" w:rsidP="00E22DE3">
      <w:pPr>
        <w:rPr>
          <w:rFonts w:cs="Arial"/>
        </w:rPr>
      </w:pPr>
    </w:p>
    <w:p w:rsidR="00147044" w:rsidRPr="00047AA6" w:rsidRDefault="00517858" w:rsidP="00147044">
      <w:pPr>
        <w:rPr>
          <w:rFonts w:cs="Arial"/>
        </w:rPr>
      </w:pPr>
      <w:r w:rsidRPr="00047AA6">
        <w:rPr>
          <w:rFonts w:cs="Arial"/>
        </w:rPr>
        <w:t xml:space="preserve">Es necesario demostrar que gracias al avance de la </w:t>
      </w:r>
      <w:r w:rsidR="003B26E7" w:rsidRPr="00047AA6">
        <w:rPr>
          <w:rFonts w:cs="Arial"/>
        </w:rPr>
        <w:t>tecnología</w:t>
      </w:r>
      <w:r w:rsidRPr="00047AA6">
        <w:rPr>
          <w:rFonts w:cs="Arial"/>
        </w:rPr>
        <w:t xml:space="preserve"> y el desarrollo podemos contar con nuevas herramientas</w:t>
      </w:r>
      <w:r w:rsidR="00A3765F" w:rsidRPr="00047AA6">
        <w:rPr>
          <w:rFonts w:cs="Arial"/>
        </w:rPr>
        <w:t xml:space="preserve"> para realizar estos procesos de forma </w:t>
      </w:r>
      <w:r w:rsidR="003B26E7" w:rsidRPr="00047AA6">
        <w:rPr>
          <w:rFonts w:cs="Arial"/>
        </w:rPr>
        <w:t>más</w:t>
      </w:r>
      <w:r w:rsidR="00A3765F" w:rsidRPr="00047AA6">
        <w:rPr>
          <w:rFonts w:cs="Arial"/>
        </w:rPr>
        <w:t xml:space="preserve"> automatizada, grafica y en mucho menor tiempo que como se </w:t>
      </w:r>
      <w:r w:rsidR="003B26E7" w:rsidRPr="00047AA6">
        <w:rPr>
          <w:rFonts w:cs="Arial"/>
        </w:rPr>
        <w:t>está</w:t>
      </w:r>
      <w:r w:rsidR="00A3765F" w:rsidRPr="00047AA6">
        <w:rPr>
          <w:rFonts w:cs="Arial"/>
        </w:rPr>
        <w:t xml:space="preserve"> haciendo </w:t>
      </w:r>
      <w:r w:rsidR="003B26E7" w:rsidRPr="00047AA6">
        <w:rPr>
          <w:rFonts w:cs="Arial"/>
        </w:rPr>
        <w:t>en la</w:t>
      </w:r>
      <w:r w:rsidR="00A3765F" w:rsidRPr="00047AA6">
        <w:rPr>
          <w:rFonts w:cs="Arial"/>
        </w:rPr>
        <w:t xml:space="preserve"> actualidad.</w:t>
      </w:r>
    </w:p>
    <w:p w:rsidR="00147044" w:rsidRPr="00047AA6" w:rsidRDefault="00147044" w:rsidP="00B378AB">
      <w:pPr>
        <w:rPr>
          <w:rFonts w:cs="Arial"/>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3B26E7" w:rsidRPr="00047AA6" w:rsidRDefault="003B26E7" w:rsidP="003B26E7">
      <w:pPr>
        <w:jc w:val="center"/>
        <w:rPr>
          <w:rFonts w:cs="Arial"/>
          <w:highlight w:val="yellow"/>
          <w:lang w:val="es-ES"/>
        </w:rPr>
      </w:pPr>
    </w:p>
    <w:p w:rsidR="00D44AB6" w:rsidRPr="00047AA6" w:rsidRDefault="00D44AB6" w:rsidP="00201520">
      <w:pPr>
        <w:rPr>
          <w:rFonts w:cs="Arial"/>
        </w:rPr>
      </w:pPr>
    </w:p>
    <w:p w:rsidR="00201520" w:rsidRPr="00047AA6" w:rsidRDefault="00201520" w:rsidP="00FD33FA">
      <w:pPr>
        <w:pStyle w:val="Ttulo1"/>
      </w:pPr>
      <w:bookmarkStart w:id="8" w:name="_Toc203217501"/>
      <w:r w:rsidRPr="00047AA6">
        <w:t>OBJETIVOS</w:t>
      </w:r>
      <w:bookmarkEnd w:id="8"/>
    </w:p>
    <w:p w:rsidR="00201520" w:rsidRPr="00047AA6" w:rsidRDefault="00201520" w:rsidP="00FD33FA">
      <w:pPr>
        <w:pStyle w:val="Ttulo2"/>
      </w:pPr>
      <w:bookmarkStart w:id="9" w:name="_Toc203217502"/>
      <w:r w:rsidRPr="00047AA6">
        <w:t>OBJETIVO GENERAL</w:t>
      </w:r>
      <w:bookmarkEnd w:id="9"/>
    </w:p>
    <w:p w:rsidR="00E7065D" w:rsidRPr="00047AA6" w:rsidRDefault="00D44AB6" w:rsidP="00E7065D">
      <w:pPr>
        <w:rPr>
          <w:rFonts w:cs="Arial"/>
          <w:color w:val="000000"/>
        </w:rPr>
      </w:pPr>
      <w:r w:rsidRPr="00047AA6">
        <w:rPr>
          <w:rFonts w:cs="Arial"/>
          <w:color w:val="000000"/>
        </w:rPr>
        <w:t xml:space="preserve">Crear una herramienta CASE que facilite realizar </w:t>
      </w:r>
      <w:r w:rsidR="00E7065D" w:rsidRPr="00047AA6">
        <w:rPr>
          <w:rFonts w:cs="Arial"/>
          <w:color w:val="000000"/>
        </w:rPr>
        <w:t>cálculo</w:t>
      </w:r>
      <w:r w:rsidRPr="00047AA6">
        <w:rPr>
          <w:rFonts w:cs="Arial"/>
          <w:color w:val="000000"/>
        </w:rPr>
        <w:t xml:space="preserve"> de presupuestos</w:t>
      </w:r>
      <w:r w:rsidR="00E7065D" w:rsidRPr="00047AA6">
        <w:rPr>
          <w:rFonts w:cs="Arial"/>
          <w:color w:val="000000"/>
        </w:rPr>
        <w:t xml:space="preserve"> de producción</w:t>
      </w:r>
      <w:r w:rsidRPr="00047AA6">
        <w:rPr>
          <w:rFonts w:cs="Arial"/>
          <w:color w:val="000000"/>
        </w:rPr>
        <w:t xml:space="preserve"> a</w:t>
      </w:r>
      <w:r w:rsidR="00E7065D" w:rsidRPr="00047AA6">
        <w:rPr>
          <w:rFonts w:cs="Arial"/>
          <w:color w:val="000000"/>
        </w:rPr>
        <w:t xml:space="preserve"> través</w:t>
      </w:r>
      <w:r w:rsidRPr="00047AA6">
        <w:rPr>
          <w:rFonts w:cs="Arial"/>
          <w:color w:val="000000"/>
        </w:rPr>
        <w:t xml:space="preserve"> de modelos, enfocándose en los conceptos del negocio, para generar la representación de un modelo matemático que pueda ser evaluada por un motor especializado.</w:t>
      </w:r>
      <w:bookmarkStart w:id="10" w:name="_Toc203217503"/>
    </w:p>
    <w:p w:rsidR="00E7065D" w:rsidRPr="00047AA6" w:rsidRDefault="00E7065D" w:rsidP="00E7065D">
      <w:pPr>
        <w:rPr>
          <w:rFonts w:cs="Arial"/>
          <w:highlight w:val="yellow"/>
        </w:rPr>
      </w:pPr>
    </w:p>
    <w:p w:rsidR="00FD33FA" w:rsidRPr="00047AA6" w:rsidRDefault="00201520" w:rsidP="00E7065D">
      <w:pPr>
        <w:pStyle w:val="Ttulo2"/>
      </w:pPr>
      <w:r w:rsidRPr="00047AA6">
        <w:t>OBJETIVOS ESPECÍFICOS</w:t>
      </w:r>
      <w:bookmarkEnd w:id="10"/>
    </w:p>
    <w:p w:rsidR="00147044" w:rsidRPr="00047AA6" w:rsidRDefault="00147044" w:rsidP="00147044">
      <w:pPr>
        <w:rPr>
          <w:rFonts w:cs="Arial"/>
        </w:rPr>
      </w:pPr>
    </w:p>
    <w:p w:rsidR="00D44AB6" w:rsidRPr="00047AA6" w:rsidRDefault="00D44AB6" w:rsidP="00E7065D">
      <w:pPr>
        <w:widowControl w:val="0"/>
        <w:numPr>
          <w:ilvl w:val="0"/>
          <w:numId w:val="9"/>
        </w:numPr>
        <w:tabs>
          <w:tab w:val="left" w:pos="720"/>
        </w:tabs>
        <w:suppressAutoHyphens/>
        <w:rPr>
          <w:rFonts w:cs="Arial"/>
          <w:lang w:eastAsia="ar-SA"/>
        </w:rPr>
      </w:pPr>
      <w:r w:rsidRPr="00047AA6">
        <w:rPr>
          <w:rFonts w:cs="Arial"/>
          <w:lang w:eastAsia="ar-SA"/>
        </w:rPr>
        <w:t xml:space="preserve">Crear una herramienta CASE, que permita a través de la creación de diagramas, la representación de los conceptos financieros para </w:t>
      </w:r>
      <w:r w:rsidR="00B12897" w:rsidRPr="00047AA6">
        <w:rPr>
          <w:rFonts w:cs="Arial"/>
          <w:lang w:eastAsia="ar-SA"/>
        </w:rPr>
        <w:t>cálculo</w:t>
      </w:r>
      <w:r w:rsidRPr="00047AA6">
        <w:rPr>
          <w:rFonts w:cs="Arial"/>
          <w:lang w:eastAsia="ar-SA"/>
        </w:rPr>
        <w:t xml:space="preserve"> de  presupuestos</w:t>
      </w:r>
      <w:r w:rsidR="00E7065D" w:rsidRPr="00047AA6">
        <w:rPr>
          <w:rFonts w:cs="Arial"/>
          <w:lang w:eastAsia="ar-SA"/>
        </w:rPr>
        <w:t xml:space="preserve"> de producción</w:t>
      </w:r>
      <w:r w:rsidRPr="00047AA6">
        <w:rPr>
          <w:rFonts w:cs="Arial"/>
          <w:lang w:eastAsia="ar-SA"/>
        </w:rPr>
        <w:t>.</w:t>
      </w:r>
    </w:p>
    <w:p w:rsidR="001B77A6" w:rsidRPr="00047AA6" w:rsidRDefault="001B77A6" w:rsidP="00E7065D">
      <w:pPr>
        <w:rPr>
          <w:rFonts w:cs="Arial"/>
        </w:rPr>
      </w:pPr>
    </w:p>
    <w:p w:rsidR="00B12897" w:rsidRPr="00047AA6" w:rsidRDefault="00B12897" w:rsidP="00E7065D">
      <w:pPr>
        <w:widowControl w:val="0"/>
        <w:numPr>
          <w:ilvl w:val="0"/>
          <w:numId w:val="9"/>
        </w:numPr>
        <w:tabs>
          <w:tab w:val="left" w:pos="720"/>
        </w:tabs>
        <w:suppressAutoHyphens/>
        <w:rPr>
          <w:rFonts w:cs="Arial"/>
          <w:lang w:eastAsia="ar-SA"/>
        </w:rPr>
      </w:pPr>
      <w:r w:rsidRPr="00047AA6">
        <w:rPr>
          <w:rFonts w:cs="Arial"/>
          <w:lang w:eastAsia="ar-SA"/>
        </w:rPr>
        <w:t>Identificar un meta</w:t>
      </w:r>
      <w:r w:rsidR="00E7065D" w:rsidRPr="00047AA6">
        <w:rPr>
          <w:rFonts w:cs="Arial"/>
          <w:lang w:eastAsia="ar-SA"/>
        </w:rPr>
        <w:t>-</w:t>
      </w:r>
      <w:r w:rsidRPr="00047AA6">
        <w:rPr>
          <w:rFonts w:cs="Arial"/>
          <w:lang w:eastAsia="ar-SA"/>
        </w:rPr>
        <w:t>modelo para representar las relaciones entre los diferentes tipos de presupuestos.</w:t>
      </w:r>
    </w:p>
    <w:p w:rsidR="00D44AB6" w:rsidRPr="00047AA6" w:rsidRDefault="00D44AB6" w:rsidP="00E7065D">
      <w:pPr>
        <w:rPr>
          <w:rFonts w:cs="Arial"/>
        </w:rPr>
      </w:pPr>
    </w:p>
    <w:p w:rsidR="00B12897" w:rsidRPr="00047AA6" w:rsidRDefault="00B12897" w:rsidP="00E7065D">
      <w:pPr>
        <w:widowControl w:val="0"/>
        <w:numPr>
          <w:ilvl w:val="0"/>
          <w:numId w:val="5"/>
        </w:numPr>
        <w:tabs>
          <w:tab w:val="left" w:pos="720"/>
        </w:tabs>
        <w:suppressAutoHyphens/>
        <w:rPr>
          <w:rFonts w:cs="Arial"/>
          <w:lang w:val="es-ES"/>
        </w:rPr>
      </w:pPr>
      <w:r w:rsidRPr="00047AA6">
        <w:rPr>
          <w:rFonts w:cs="Arial"/>
          <w:lang w:eastAsia="ar-SA"/>
        </w:rPr>
        <w:t>Identificar las reglas de transformación entre modelos, para lograr el modelo final.</w:t>
      </w:r>
    </w:p>
    <w:p w:rsidR="00B12897" w:rsidRPr="00047AA6" w:rsidRDefault="00B12897" w:rsidP="00E7065D">
      <w:pPr>
        <w:widowControl w:val="0"/>
        <w:suppressAutoHyphens/>
        <w:ind w:left="720"/>
        <w:rPr>
          <w:rFonts w:cs="Arial"/>
          <w:lang w:val="es-ES"/>
        </w:rPr>
      </w:pPr>
    </w:p>
    <w:p w:rsidR="00B12897" w:rsidRPr="00047AA6" w:rsidRDefault="00B12897" w:rsidP="00E7065D">
      <w:pPr>
        <w:widowControl w:val="0"/>
        <w:numPr>
          <w:ilvl w:val="0"/>
          <w:numId w:val="9"/>
        </w:numPr>
        <w:tabs>
          <w:tab w:val="left" w:pos="720"/>
        </w:tabs>
        <w:suppressAutoHyphens/>
        <w:rPr>
          <w:rFonts w:cs="Arial"/>
          <w:lang w:eastAsia="ar-SA"/>
        </w:rPr>
      </w:pPr>
      <w:r w:rsidRPr="00047AA6">
        <w:rPr>
          <w:rFonts w:cs="Arial"/>
          <w:lang w:eastAsia="ar-SA"/>
        </w:rPr>
        <w:t>Identificar las reglas de transformación entre modelos, para llegar a la representación del modelo matemático que pueda ser evaluado por el motor especializado hasta obtener un XMI.</w:t>
      </w:r>
    </w:p>
    <w:p w:rsidR="00B12897" w:rsidRPr="00047AA6" w:rsidRDefault="00B12897" w:rsidP="00E7065D">
      <w:pPr>
        <w:rPr>
          <w:rFonts w:cs="Arial"/>
          <w:lang w:eastAsia="ar-SA"/>
        </w:rPr>
      </w:pPr>
    </w:p>
    <w:p w:rsidR="003B26E7" w:rsidRPr="00047AA6" w:rsidRDefault="00147044" w:rsidP="00E7065D">
      <w:pPr>
        <w:widowControl w:val="0"/>
        <w:numPr>
          <w:ilvl w:val="0"/>
          <w:numId w:val="5"/>
        </w:numPr>
        <w:tabs>
          <w:tab w:val="left" w:pos="720"/>
        </w:tabs>
        <w:suppressAutoHyphens/>
        <w:rPr>
          <w:rFonts w:cs="Arial"/>
          <w:lang w:val="es-ES"/>
        </w:rPr>
      </w:pPr>
      <w:r w:rsidRPr="00047AA6">
        <w:rPr>
          <w:rFonts w:cs="Arial"/>
        </w:rPr>
        <w:t>Elaborar un demo que permita aprender la utilización de la herramienta.</w:t>
      </w:r>
    </w:p>
    <w:p w:rsidR="003B26E7" w:rsidRPr="00047AA6" w:rsidRDefault="003B26E7" w:rsidP="00E7065D">
      <w:pPr>
        <w:pStyle w:val="Prrafodelista"/>
        <w:rPr>
          <w:rFonts w:cs="Arial"/>
          <w:lang w:val="es-ES"/>
        </w:rPr>
      </w:pPr>
    </w:p>
    <w:p w:rsidR="003B26E7" w:rsidRPr="00047AA6" w:rsidRDefault="003B26E7" w:rsidP="00E7065D">
      <w:pPr>
        <w:numPr>
          <w:ilvl w:val="0"/>
          <w:numId w:val="5"/>
        </w:numPr>
        <w:rPr>
          <w:rFonts w:cs="Arial"/>
          <w:lang w:val="es-ES"/>
        </w:rPr>
      </w:pPr>
      <w:r w:rsidRPr="00047AA6">
        <w:rPr>
          <w:rFonts w:cs="Arial"/>
          <w:lang w:val="es-ES"/>
        </w:rPr>
        <w:t>Diseñar una herramienta que permita estandarizar el cálculo de presupuestos.</w:t>
      </w:r>
    </w:p>
    <w:p w:rsidR="003B26E7" w:rsidRPr="00047AA6" w:rsidRDefault="003B26E7" w:rsidP="00E7065D">
      <w:pPr>
        <w:pStyle w:val="Prrafodelista"/>
        <w:rPr>
          <w:rFonts w:cs="Arial"/>
          <w:lang w:val="es-ES"/>
        </w:rPr>
      </w:pPr>
    </w:p>
    <w:p w:rsidR="009B5038" w:rsidRPr="00047AA6" w:rsidRDefault="00DB7D91" w:rsidP="00E7065D">
      <w:pPr>
        <w:numPr>
          <w:ilvl w:val="0"/>
          <w:numId w:val="5"/>
        </w:numPr>
        <w:rPr>
          <w:rFonts w:cs="Arial"/>
        </w:rPr>
      </w:pPr>
      <w:r w:rsidRPr="00047AA6">
        <w:rPr>
          <w:rFonts w:cs="Arial"/>
          <w:lang w:val="es-ES"/>
        </w:rPr>
        <w:t>Definir reglas, y condiciones para estructurar un lenguaje orientado a flujos que permita ofrecer una interface muy intuitiva al usuario.</w:t>
      </w:r>
    </w:p>
    <w:p w:rsidR="003B26E7" w:rsidRPr="00047AA6" w:rsidRDefault="003B26E7" w:rsidP="00E7065D">
      <w:pPr>
        <w:ind w:left="360"/>
        <w:rPr>
          <w:rFonts w:cs="Arial"/>
        </w:rPr>
      </w:pPr>
    </w:p>
    <w:p w:rsidR="003B26E7" w:rsidRPr="00047AA6" w:rsidRDefault="003B26E7" w:rsidP="00E7065D">
      <w:pPr>
        <w:ind w:left="720"/>
        <w:rPr>
          <w:rFonts w:cs="Arial"/>
        </w:rPr>
      </w:pPr>
    </w:p>
    <w:p w:rsidR="00200FC4" w:rsidRPr="00047AA6" w:rsidRDefault="001B77A6" w:rsidP="00E7065D">
      <w:pPr>
        <w:numPr>
          <w:ilvl w:val="0"/>
          <w:numId w:val="5"/>
        </w:numPr>
        <w:rPr>
          <w:rFonts w:cs="Arial"/>
        </w:rPr>
      </w:pPr>
      <w:r w:rsidRPr="00047AA6">
        <w:rPr>
          <w:rFonts w:cs="Arial"/>
          <w:lang w:val="es-ES"/>
        </w:rPr>
        <w:t>Crear automáticamente aplicaciones basadas en la definición del modelo creado, que permitan ingresar la información requerida de cada elemento del modelo</w:t>
      </w:r>
      <w:r w:rsidR="00E7065D" w:rsidRPr="00047AA6">
        <w:rPr>
          <w:rFonts w:cs="Arial"/>
          <w:lang w:val="es-ES"/>
        </w:rPr>
        <w:t>.</w:t>
      </w:r>
    </w:p>
    <w:p w:rsidR="00200FC4" w:rsidRPr="00047AA6" w:rsidRDefault="00200FC4" w:rsidP="00FD33FA">
      <w:pPr>
        <w:rPr>
          <w:rFonts w:cs="Arial"/>
        </w:rPr>
      </w:pPr>
    </w:p>
    <w:p w:rsidR="003A3CDA" w:rsidRPr="00047AA6" w:rsidRDefault="00FD33FA" w:rsidP="00FD33FA">
      <w:pPr>
        <w:pStyle w:val="Ttulo1"/>
      </w:pPr>
      <w:bookmarkStart w:id="11" w:name="_Toc203217504"/>
      <w:r w:rsidRPr="00047AA6">
        <w:lastRenderedPageBreak/>
        <w:t xml:space="preserve">MARCO </w:t>
      </w:r>
      <w:r w:rsidR="00105011" w:rsidRPr="00047AA6">
        <w:t>REFERENCIAL</w:t>
      </w:r>
      <w:bookmarkEnd w:id="11"/>
    </w:p>
    <w:p w:rsidR="00D355AE" w:rsidRPr="00047AA6" w:rsidRDefault="00D355AE" w:rsidP="00D355AE">
      <w:pPr>
        <w:rPr>
          <w:rFonts w:cs="Arial"/>
        </w:rPr>
      </w:pPr>
    </w:p>
    <w:p w:rsidR="00877C54" w:rsidRPr="00047AA6" w:rsidRDefault="00877C54" w:rsidP="00877C54">
      <w:pPr>
        <w:rPr>
          <w:rFonts w:cs="Arial"/>
        </w:rPr>
      </w:pPr>
      <w:r w:rsidRPr="00047AA6">
        <w:rPr>
          <w:rFonts w:cs="Arial"/>
        </w:rPr>
        <w:t>En el marco teórico se describe el contexto educativo en el que se va a desarrollar el software, así mismo se realiza un informe de otras investigaciones o trabajos realizados para la ejercitación y aprendizaje de este tema. También se nombran algunas teorías base para el desarrollo del proyecto.</w:t>
      </w:r>
    </w:p>
    <w:p w:rsidR="00877C54" w:rsidRPr="00047AA6" w:rsidRDefault="00877C54" w:rsidP="00877C54">
      <w:pPr>
        <w:rPr>
          <w:rFonts w:cs="Arial"/>
        </w:rPr>
      </w:pPr>
      <w:r w:rsidRPr="00047AA6">
        <w:rPr>
          <w:rFonts w:cs="Arial"/>
        </w:rPr>
        <w:br/>
      </w:r>
    </w:p>
    <w:p w:rsidR="00D87041" w:rsidRPr="00047AA6" w:rsidRDefault="00D87041" w:rsidP="00D87041">
      <w:pPr>
        <w:pStyle w:val="Ttulo2"/>
      </w:pPr>
      <w:bookmarkStart w:id="12" w:name="_Toc203217506"/>
      <w:r w:rsidRPr="00047AA6">
        <w:t>MARCO CONCEPTUAL</w:t>
      </w:r>
      <w:bookmarkEnd w:id="12"/>
    </w:p>
    <w:p w:rsidR="00FD61D9" w:rsidRPr="005F1C2D" w:rsidRDefault="0005648E" w:rsidP="005F1C2D">
      <w:pPr>
        <w:rPr>
          <w:rFonts w:cs="Arial"/>
        </w:rPr>
      </w:pPr>
      <w:r w:rsidRPr="00047AA6">
        <w:rPr>
          <w:rFonts w:cs="Arial"/>
        </w:rPr>
        <w:t xml:space="preserve">A continuación se </w:t>
      </w:r>
      <w:r w:rsidR="005F1C2D">
        <w:rPr>
          <w:rFonts w:cs="Arial"/>
        </w:rPr>
        <w:t xml:space="preserve">realiza una descripción detallada presupuestos de producción, de igual forma se  </w:t>
      </w:r>
      <w:r w:rsidRPr="00047AA6">
        <w:rPr>
          <w:rFonts w:cs="Arial"/>
        </w:rPr>
        <w:t>nombran aspectos importantes para e</w:t>
      </w:r>
      <w:r w:rsidR="005F1C2D">
        <w:rPr>
          <w:rFonts w:cs="Arial"/>
        </w:rPr>
        <w:t>stos c</w:t>
      </w:r>
      <w:r w:rsidRPr="00047AA6">
        <w:rPr>
          <w:rFonts w:cs="Arial"/>
        </w:rPr>
        <w:t>álculo</w:t>
      </w:r>
      <w:r w:rsidR="005F1C2D">
        <w:rPr>
          <w:rFonts w:cs="Arial"/>
        </w:rPr>
        <w:t>s y métodos u</w:t>
      </w:r>
      <w:r w:rsidRPr="00047AA6">
        <w:rPr>
          <w:rFonts w:cs="Arial"/>
        </w:rPr>
        <w:t>tilizadas comúnmente</w:t>
      </w:r>
      <w:r w:rsidR="005F1C2D">
        <w:rPr>
          <w:rFonts w:cs="Arial"/>
        </w:rPr>
        <w:t>.</w:t>
      </w:r>
    </w:p>
    <w:p w:rsidR="005F1C2D" w:rsidRDefault="005F1C2D" w:rsidP="00DB3C30">
      <w:pPr>
        <w:pStyle w:val="Ttulo3"/>
      </w:pPr>
      <w:r>
        <w:t>Introducción y propósito.</w:t>
      </w:r>
    </w:p>
    <w:p w:rsidR="00DA67FD" w:rsidRPr="00DA67FD" w:rsidRDefault="00DA67FD" w:rsidP="00DA67FD">
      <w:r>
        <w:t xml:space="preserve">El desarrollar un plan integral de utilidades, las necesidades del plan de venas deben traducirse en las actividades de apoyo de las demás funciones principales. En el caso  de una empresa de servicios </w:t>
      </w:r>
      <w:r w:rsidR="00F907FD">
        <w:t xml:space="preserve">el plan de ventas debe convertirse a las necesidades de capacidad del servicio; tratándose de una empresa comercial, el plan de ventas deberá traducirse en las necesidades de compras de mercancías y para una empresa manufacturera, el plan de ventas debe convertirse en las necesidades de producción o manufactura. </w:t>
      </w:r>
    </w:p>
    <w:p w:rsidR="005F1C2D" w:rsidRPr="005F1C2D" w:rsidRDefault="005F1C2D" w:rsidP="005F1C2D"/>
    <w:p w:rsidR="005F1C2D" w:rsidRDefault="005F1C2D" w:rsidP="005F1C2D">
      <w:pPr>
        <w:pStyle w:val="Ttulo3"/>
      </w:pPr>
      <w:r>
        <w:t>Visión de conjunto de la planificación de producción.</w:t>
      </w:r>
    </w:p>
    <w:p w:rsidR="00C01BFB" w:rsidRDefault="00C01BFB" w:rsidP="00C40758">
      <w:r>
        <w:t>El plan de comercialización especifica el volumen planificado de cada producto</w:t>
      </w:r>
      <w:r w:rsidR="0053071F">
        <w:t>, p</w:t>
      </w:r>
      <w:r>
        <w:t xml:space="preserve">ara cada subperiodo, dentro del periodo toral cubierto por la planificación. El siguiente paso en una empresa </w:t>
      </w:r>
      <w:r w:rsidR="0053071F">
        <w:t>manufacturera</w:t>
      </w:r>
      <w:r>
        <w:t xml:space="preserve"> e desarrollar un plan de </w:t>
      </w:r>
      <w:r w:rsidR="0053071F">
        <w:t>producción</w:t>
      </w:r>
      <w:r>
        <w:t xml:space="preserve">, el cual entraña, </w:t>
      </w:r>
      <w:r w:rsidR="0053071F">
        <w:t xml:space="preserve"> a su </w:t>
      </w:r>
      <w:r>
        <w:t xml:space="preserve"> vez, el </w:t>
      </w:r>
      <w:r w:rsidR="0053071F">
        <w:t>desarrollo</w:t>
      </w:r>
      <w:r>
        <w:t xml:space="preserve">  de políticas sobre los niveles eficientes de </w:t>
      </w:r>
      <w:r w:rsidR="0053071F">
        <w:t>producción</w:t>
      </w:r>
      <w:r>
        <w:t xml:space="preserve">, uso de las instalaciones  y niveles de los inventarios. Las actividades que se especifican en  el plan  de comercialización, las cuales se ajustan para que estén de conformidad con las </w:t>
      </w:r>
      <w:r w:rsidR="0053071F">
        <w:t>políticas</w:t>
      </w:r>
      <w:r>
        <w:t xml:space="preserve"> de </w:t>
      </w:r>
      <w:r w:rsidR="0053071F">
        <w:t>producción</w:t>
      </w:r>
      <w:r>
        <w:t xml:space="preserve"> e inventarios, indican el </w:t>
      </w:r>
      <w:r w:rsidR="0053071F">
        <w:t>volumen</w:t>
      </w:r>
      <w:r>
        <w:t xml:space="preserve"> de los artículos que deberán </w:t>
      </w:r>
      <w:r w:rsidR="0053071F">
        <w:t>fabricarse</w:t>
      </w:r>
      <w:r>
        <w:t xml:space="preserve">, por producto y por su periodo por </w:t>
      </w:r>
      <w:r w:rsidR="0053071F">
        <w:t>consiguiente</w:t>
      </w:r>
      <w:r>
        <w:t xml:space="preserve"> el presupuesto de producción puede </w:t>
      </w:r>
      <w:r w:rsidR="0053071F">
        <w:t>representarse de la siguiente forma: volumen de ventas  + o – cambio en el inventario de artículos terminados = Necesidades de producción. La siguiente grafica muestra el flujo de actividades de planificación desde las ventas hasta el plan de manufactura.</w:t>
      </w:r>
    </w:p>
    <w:p w:rsidR="0053071F" w:rsidRDefault="0053071F" w:rsidP="00C40758"/>
    <w:p w:rsidR="0053071F" w:rsidRDefault="0053071F" w:rsidP="00C40758"/>
    <w:p w:rsidR="0053071F" w:rsidRDefault="0053071F" w:rsidP="00C40758"/>
    <w:p w:rsidR="0053071F" w:rsidRDefault="0053071F" w:rsidP="00C40758">
      <w:r w:rsidRPr="0053071F">
        <w:rPr>
          <w:highlight w:val="yellow"/>
        </w:rPr>
        <w:t>grafica</w:t>
      </w:r>
    </w:p>
    <w:p w:rsidR="0053071F" w:rsidRDefault="0053071F" w:rsidP="00C40758"/>
    <w:p w:rsidR="00C40758" w:rsidRPr="00C40758" w:rsidRDefault="00C01BFB" w:rsidP="00C40758">
      <w:r>
        <w:t xml:space="preserve"> </w:t>
      </w:r>
    </w:p>
    <w:p w:rsidR="005F1C2D" w:rsidRDefault="005F1C2D" w:rsidP="005F1C2D"/>
    <w:p w:rsidR="005F1C2D" w:rsidRPr="005F1C2D" w:rsidRDefault="005F1C2D" w:rsidP="005F1C2D"/>
    <w:p w:rsidR="00D87041" w:rsidRDefault="00D355AE" w:rsidP="00DB3C30">
      <w:pPr>
        <w:pStyle w:val="Ttulo3"/>
      </w:pPr>
      <w:r w:rsidRPr="00047AA6">
        <w:t xml:space="preserve">Presupuesto </w:t>
      </w:r>
      <w:r w:rsidR="00DB3C30" w:rsidRPr="00047AA6">
        <w:t>de producción.</w:t>
      </w:r>
    </w:p>
    <w:p w:rsidR="00DA404A" w:rsidRPr="00DA404A" w:rsidRDefault="00DA404A" w:rsidP="00DA404A">
      <w:r>
        <w:t xml:space="preserve">El presupuesto de producción especifica la cantidad de los artículos a fabricar durante el periodo del presupuesto. Para desarrollar el presupuesto de producción, el primer paso es establecer políticas para los niveles de inventarios. El siguiente paso es planificar la cantidad toral de cada producto que ha de fabricarse durante el periodo que cubre el presupuesto. El </w:t>
      </w:r>
      <w:r w:rsidR="00400C6D">
        <w:t>tercer</w:t>
      </w:r>
      <w:r>
        <w:t xml:space="preserve"> paso es programar esta </w:t>
      </w:r>
      <w:r w:rsidR="00400C6D">
        <w:t>producción</w:t>
      </w:r>
      <w:r>
        <w:t xml:space="preserve"> por sub-periodos   </w:t>
      </w:r>
    </w:p>
    <w:p w:rsidR="005F1C2D" w:rsidRPr="005F1C2D" w:rsidRDefault="005F1C2D" w:rsidP="005F1C2D"/>
    <w:p w:rsidR="005F1C2D" w:rsidRDefault="005F1C2D" w:rsidP="005F1C2D">
      <w:pPr>
        <w:pStyle w:val="Ttulo4"/>
      </w:pPr>
      <w:r>
        <w:t>Consideraciones generales al planificarse la producción y los niveles de los inventarios.</w:t>
      </w:r>
    </w:p>
    <w:p w:rsidR="005F1C2D" w:rsidRDefault="00BC7C6D" w:rsidP="00BC7C6D">
      <w:pPr>
        <w:pStyle w:val="Ttulo4"/>
      </w:pPr>
      <w:r>
        <w:t>Dimensiones del tiempo en la planificación de la producción.</w:t>
      </w:r>
    </w:p>
    <w:p w:rsidR="00BC7C6D" w:rsidRDefault="00BC7C6D" w:rsidP="00BC7C6D">
      <w:pPr>
        <w:pStyle w:val="Ttulo4"/>
      </w:pPr>
      <w:r>
        <w:t>Desarrollo del plan de producción.</w:t>
      </w:r>
    </w:p>
    <w:p w:rsidR="00BC7C6D" w:rsidRDefault="00BC7C6D" w:rsidP="00BC7C6D">
      <w:pPr>
        <w:pStyle w:val="Ttulo4"/>
      </w:pPr>
      <w:r>
        <w:t>Desarrollo de políticas de inventario.</w:t>
      </w:r>
    </w:p>
    <w:p w:rsidR="00BC7C6D" w:rsidRDefault="00BC7C6D" w:rsidP="00BC7C6D">
      <w:pPr>
        <w:pStyle w:val="Ttulo4"/>
      </w:pPr>
      <w:r>
        <w:t>Formulación de políticas de producción.</w:t>
      </w:r>
    </w:p>
    <w:p w:rsidR="00BC7C6D" w:rsidRDefault="00BC7C6D" w:rsidP="00BC7C6D">
      <w:pPr>
        <w:pStyle w:val="Ttulo4"/>
      </w:pPr>
      <w:r>
        <w:t>Suficiencia de las instalaciones de manufactura.</w:t>
      </w:r>
    </w:p>
    <w:p w:rsidR="00BC7C6D" w:rsidRDefault="00BC7C6D" w:rsidP="00BC7C6D">
      <w:pPr>
        <w:pStyle w:val="Ttulo4"/>
      </w:pPr>
      <w:r>
        <w:t>Disponibilidad de materias primas y mano de obra.</w:t>
      </w:r>
    </w:p>
    <w:p w:rsidR="00BC7C6D" w:rsidRDefault="00E55BBC" w:rsidP="00BC7C6D">
      <w:pPr>
        <w:pStyle w:val="Ttulo4"/>
      </w:pPr>
      <w:r>
        <w:t>Duración</w:t>
      </w:r>
      <w:r w:rsidR="00BC7C6D">
        <w:t xml:space="preserve"> del periodo de </w:t>
      </w:r>
      <w:r>
        <w:t>producción</w:t>
      </w:r>
      <w:r w:rsidR="00BC7C6D">
        <w:t>.</w:t>
      </w:r>
    </w:p>
    <w:p w:rsidR="00BC7C6D" w:rsidRDefault="00BC7C6D" w:rsidP="00BC7C6D">
      <w:pPr>
        <w:rPr>
          <w:rFonts w:ascii="Times New Roman" w:hAnsi="Times New Roman"/>
          <w:b/>
          <w:bCs/>
          <w:sz w:val="28"/>
          <w:szCs w:val="28"/>
        </w:rPr>
      </w:pPr>
    </w:p>
    <w:p w:rsidR="00BC7C6D" w:rsidRDefault="00BC7C6D" w:rsidP="00BC7C6D">
      <w:pPr>
        <w:rPr>
          <w:rFonts w:ascii="Times New Roman" w:hAnsi="Times New Roman"/>
          <w:b/>
          <w:bCs/>
          <w:sz w:val="28"/>
          <w:szCs w:val="28"/>
        </w:rPr>
      </w:pPr>
    </w:p>
    <w:p w:rsidR="00BC7C6D" w:rsidRDefault="00BC7C6D" w:rsidP="00BC7C6D">
      <w:pPr>
        <w:rPr>
          <w:rFonts w:ascii="Times New Roman" w:hAnsi="Times New Roman"/>
          <w:b/>
          <w:bCs/>
          <w:sz w:val="28"/>
          <w:szCs w:val="28"/>
        </w:rPr>
      </w:pPr>
    </w:p>
    <w:p w:rsidR="00BC7C6D" w:rsidRDefault="00BC7C6D" w:rsidP="00BC7C6D">
      <w:pPr>
        <w:pStyle w:val="Ttulo3"/>
      </w:pPr>
      <w:r>
        <w:t>Planificación de las necesidades de materiales (PNM).</w:t>
      </w:r>
    </w:p>
    <w:p w:rsidR="00BC7C6D" w:rsidRDefault="00BC7C6D" w:rsidP="00BC7C6D">
      <w:pPr>
        <w:pStyle w:val="Ttulo3"/>
      </w:pPr>
      <w:r>
        <w:t>Producción requerida justo a tiempo.</w:t>
      </w:r>
    </w:p>
    <w:p w:rsidR="00BC7C6D" w:rsidRDefault="00E55BBC" w:rsidP="00E55BBC">
      <w:pPr>
        <w:pStyle w:val="Ttulo3"/>
      </w:pPr>
      <w:r>
        <w:t>El presupuesto de producción como instrumento de planificación, coordinación y control.</w:t>
      </w:r>
    </w:p>
    <w:p w:rsidR="00E55BBC" w:rsidRPr="00BC7C6D" w:rsidRDefault="00E55BBC" w:rsidP="00BC7C6D"/>
    <w:p w:rsidR="00BC7C6D" w:rsidRPr="00BC7C6D" w:rsidRDefault="00BC7C6D" w:rsidP="00BC7C6D"/>
    <w:p w:rsidR="00BC7C6D" w:rsidRDefault="00BC7C6D" w:rsidP="005F1C2D"/>
    <w:p w:rsidR="00BC7C6D" w:rsidRPr="005F1C2D" w:rsidRDefault="00BC7C6D" w:rsidP="005F1C2D"/>
    <w:p w:rsidR="005F1C2D" w:rsidRDefault="005F1C2D" w:rsidP="00DB3C30">
      <w:pPr>
        <w:rPr>
          <w:rFonts w:cs="Arial"/>
        </w:rPr>
      </w:pPr>
    </w:p>
    <w:p w:rsidR="00DB3C30" w:rsidRPr="00047AA6" w:rsidRDefault="005F1C2D" w:rsidP="00DB3C30">
      <w:pPr>
        <w:rPr>
          <w:rFonts w:cs="Arial"/>
        </w:rPr>
      </w:pPr>
      <w:r>
        <w:rPr>
          <w:rFonts w:cs="Arial"/>
        </w:rPr>
        <w:t xml:space="preserve"> </w:t>
      </w:r>
    </w:p>
    <w:p w:rsidR="00DB3C30" w:rsidRPr="00047AA6" w:rsidRDefault="00DB3C30" w:rsidP="00DB3C30">
      <w:pPr>
        <w:rPr>
          <w:rFonts w:cs="Arial"/>
        </w:rPr>
      </w:pPr>
    </w:p>
    <w:p w:rsidR="00F420E1" w:rsidRPr="00047AA6" w:rsidRDefault="00D87041" w:rsidP="00D87041">
      <w:pPr>
        <w:rPr>
          <w:rFonts w:cs="Arial"/>
          <w:highlight w:val="yellow"/>
        </w:rPr>
      </w:pPr>
      <w:r w:rsidRPr="00047AA6">
        <w:rPr>
          <w:rFonts w:cs="Arial"/>
          <w:highlight w:val="yellow"/>
        </w:rPr>
        <w:t>Par</w:t>
      </w:r>
      <w:r w:rsidR="00F420E1" w:rsidRPr="00047AA6">
        <w:rPr>
          <w:rFonts w:cs="Arial"/>
          <w:highlight w:val="yellow"/>
        </w:rPr>
        <w:t>a</w:t>
      </w:r>
      <w:r w:rsidRPr="00047AA6">
        <w:rPr>
          <w:rFonts w:cs="Arial"/>
          <w:highlight w:val="yellow"/>
        </w:rPr>
        <w:t xml:space="preserve"> el</w:t>
      </w:r>
      <w:r w:rsidR="00F420E1" w:rsidRPr="00047AA6">
        <w:rPr>
          <w:rFonts w:cs="Arial"/>
          <w:highlight w:val="yellow"/>
        </w:rPr>
        <w:t xml:space="preserve"> </w:t>
      </w:r>
      <w:r w:rsidRPr="00047AA6">
        <w:rPr>
          <w:rFonts w:cs="Arial"/>
          <w:highlight w:val="yellow"/>
        </w:rPr>
        <w:t>ingeniero de sistemas</w:t>
      </w:r>
      <w:r w:rsidR="00F420E1" w:rsidRPr="00047AA6">
        <w:rPr>
          <w:rFonts w:cs="Arial"/>
          <w:highlight w:val="yellow"/>
        </w:rPr>
        <w:t xml:space="preserve"> </w:t>
      </w:r>
    </w:p>
    <w:p w:rsidR="00D87041" w:rsidRPr="00047AA6" w:rsidRDefault="00D87041" w:rsidP="00D87041">
      <w:pPr>
        <w:rPr>
          <w:rFonts w:cs="Arial"/>
          <w:highlight w:val="yellow"/>
        </w:rPr>
      </w:pPr>
      <w:r w:rsidRPr="00047AA6">
        <w:rPr>
          <w:rFonts w:cs="Arial"/>
          <w:highlight w:val="yellow"/>
        </w:rPr>
        <w:t>Hablar del software de modelamiento</w:t>
      </w:r>
    </w:p>
    <w:p w:rsidR="00D87041" w:rsidRPr="00047AA6" w:rsidRDefault="00D87041" w:rsidP="00D87041">
      <w:pPr>
        <w:rPr>
          <w:rFonts w:cs="Arial"/>
          <w:highlight w:val="yellow"/>
        </w:rPr>
      </w:pPr>
      <w:r w:rsidRPr="00047AA6">
        <w:rPr>
          <w:rFonts w:cs="Arial"/>
          <w:highlight w:val="yellow"/>
        </w:rPr>
        <w:lastRenderedPageBreak/>
        <w:t>Calsificacioin de las herramientas</w:t>
      </w:r>
    </w:p>
    <w:p w:rsidR="00D87041" w:rsidRPr="00047AA6" w:rsidRDefault="00D87041" w:rsidP="00D87041">
      <w:pPr>
        <w:rPr>
          <w:rFonts w:cs="Arial"/>
          <w:highlight w:val="yellow"/>
        </w:rPr>
      </w:pPr>
      <w:r w:rsidRPr="00047AA6">
        <w:rPr>
          <w:rFonts w:cs="Arial"/>
          <w:highlight w:val="yellow"/>
        </w:rPr>
        <w:t>Como es  o que es uin presupuesto financiero</w:t>
      </w:r>
    </w:p>
    <w:p w:rsidR="00D87041" w:rsidRPr="00047AA6" w:rsidRDefault="00D87041" w:rsidP="00D87041">
      <w:pPr>
        <w:rPr>
          <w:rFonts w:cs="Arial"/>
        </w:rPr>
      </w:pPr>
      <w:r w:rsidRPr="00047AA6">
        <w:rPr>
          <w:rFonts w:cs="Arial"/>
          <w:highlight w:val="yellow"/>
        </w:rPr>
        <w:t>Hablar delas empresas finacieras</w:t>
      </w:r>
    </w:p>
    <w:p w:rsidR="00D87041" w:rsidRPr="00047AA6" w:rsidRDefault="00D87041" w:rsidP="00D87041">
      <w:pPr>
        <w:rPr>
          <w:rFonts w:cs="Arial"/>
        </w:rPr>
      </w:pPr>
    </w:p>
    <w:p w:rsidR="00D87041" w:rsidRPr="00047AA6" w:rsidRDefault="00D87041" w:rsidP="00D87041">
      <w:pPr>
        <w:rPr>
          <w:rFonts w:cs="Arial"/>
        </w:rPr>
      </w:pPr>
      <w:r w:rsidRPr="00047AA6">
        <w:rPr>
          <w:rFonts w:cs="Arial"/>
          <w:highlight w:val="yellow"/>
        </w:rPr>
        <w:t>Extensa la explicacón</w:t>
      </w:r>
    </w:p>
    <w:p w:rsidR="00D87041" w:rsidRPr="00047AA6" w:rsidRDefault="00D87041"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D87041" w:rsidRPr="00047AA6" w:rsidRDefault="00D87041"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16711E" w:rsidRPr="00047AA6" w:rsidRDefault="0016711E" w:rsidP="00D87041">
      <w:pPr>
        <w:rPr>
          <w:rFonts w:cs="Arial"/>
        </w:rPr>
      </w:pPr>
    </w:p>
    <w:p w:rsidR="00D87041" w:rsidRPr="00047AA6" w:rsidRDefault="00D87041" w:rsidP="0016711E">
      <w:pPr>
        <w:pStyle w:val="Ttulo2"/>
        <w:jc w:val="left"/>
      </w:pPr>
      <w:bookmarkStart w:id="13" w:name="_Toc203217507"/>
      <w:r w:rsidRPr="00047AA6">
        <w:t>MARCO TEÓRICO</w:t>
      </w:r>
      <w:bookmarkEnd w:id="13"/>
    </w:p>
    <w:p w:rsidR="00D87041" w:rsidRPr="00047AA6" w:rsidRDefault="00D87041" w:rsidP="00D87041">
      <w:pPr>
        <w:rPr>
          <w:rFonts w:cs="Arial"/>
        </w:rPr>
      </w:pPr>
    </w:p>
    <w:p w:rsidR="00D87041" w:rsidRPr="00047AA6" w:rsidRDefault="00D87041" w:rsidP="00D87041">
      <w:pPr>
        <w:rPr>
          <w:rFonts w:cs="Arial"/>
        </w:rPr>
      </w:pPr>
      <w:r w:rsidRPr="00047AA6">
        <w:rPr>
          <w:rFonts w:cs="Arial"/>
          <w:highlight w:val="yellow"/>
        </w:rPr>
        <w:t xml:space="preserve">Describir detalladamente  los </w:t>
      </w:r>
      <w:r w:rsidR="0058184B" w:rsidRPr="00047AA6">
        <w:rPr>
          <w:rFonts w:cs="Arial"/>
          <w:highlight w:val="yellow"/>
        </w:rPr>
        <w:t xml:space="preserve">modelos matemáticos, </w:t>
      </w:r>
      <w:r w:rsidRPr="00047AA6">
        <w:rPr>
          <w:rFonts w:cs="Arial"/>
          <w:highlight w:val="yellow"/>
        </w:rPr>
        <w:t xml:space="preserve">métodos para el </w:t>
      </w:r>
      <w:r w:rsidR="00E835FA" w:rsidRPr="00047AA6">
        <w:rPr>
          <w:rFonts w:cs="Arial"/>
          <w:highlight w:val="yellow"/>
        </w:rPr>
        <w:t>cálculo</w:t>
      </w:r>
      <w:r w:rsidRPr="00047AA6">
        <w:rPr>
          <w:rFonts w:cs="Arial"/>
          <w:highlight w:val="yellow"/>
        </w:rPr>
        <w:t xml:space="preserve"> de presupuestos y herramientas</w:t>
      </w:r>
    </w:p>
    <w:p w:rsidR="00D87041" w:rsidRPr="00047AA6" w:rsidRDefault="00D87041" w:rsidP="00D87041">
      <w:pPr>
        <w:rPr>
          <w:rFonts w:cs="Arial"/>
        </w:rPr>
      </w:pPr>
    </w:p>
    <w:p w:rsidR="0016711E" w:rsidRPr="00047AA6" w:rsidRDefault="00D87041" w:rsidP="00D87041">
      <w:pPr>
        <w:rPr>
          <w:rFonts w:cs="Arial"/>
        </w:rPr>
      </w:pPr>
      <w:r w:rsidRPr="00047AA6">
        <w:rPr>
          <w:rFonts w:cs="Arial"/>
        </w:rPr>
        <w:t xml:space="preserve">En el marco teórico se describe </w:t>
      </w:r>
      <w:r w:rsidR="0016711E" w:rsidRPr="00047AA6">
        <w:rPr>
          <w:rFonts w:cs="Arial"/>
        </w:rPr>
        <w:t xml:space="preserve">aspectos importantes para </w:t>
      </w:r>
      <w:r w:rsidRPr="00047AA6">
        <w:rPr>
          <w:rFonts w:cs="Arial"/>
        </w:rPr>
        <w:t xml:space="preserve">el </w:t>
      </w:r>
      <w:r w:rsidR="0016711E" w:rsidRPr="00047AA6">
        <w:rPr>
          <w:rFonts w:cs="Arial"/>
        </w:rPr>
        <w:t xml:space="preserve"> de desarrollo de modelos matemáticos de optimización</w:t>
      </w:r>
    </w:p>
    <w:p w:rsidR="00D87041" w:rsidRPr="00047AA6" w:rsidRDefault="00D87041" w:rsidP="00D87041">
      <w:pPr>
        <w:rPr>
          <w:rFonts w:cs="Arial"/>
        </w:rPr>
      </w:pPr>
    </w:p>
    <w:p w:rsidR="00F925CD" w:rsidRPr="00047AA6" w:rsidRDefault="00F925CD" w:rsidP="00F925CD">
      <w:pPr>
        <w:pStyle w:val="Ttulo3"/>
        <w:rPr>
          <w:bCs w:val="0"/>
          <w:iCs/>
          <w:color w:val="262626"/>
        </w:rPr>
      </w:pPr>
      <w:r w:rsidRPr="00047AA6">
        <w:t xml:space="preserve">Investigación de operaciones </w:t>
      </w:r>
      <w:r w:rsidRPr="00047AA6">
        <w:rPr>
          <w:bCs w:val="0"/>
          <w:iCs/>
          <w:color w:val="262626"/>
        </w:rPr>
        <w:t>[HAMD2004]</w:t>
      </w:r>
    </w:p>
    <w:p w:rsidR="00F925CD" w:rsidRPr="00047AA6" w:rsidRDefault="00F925CD" w:rsidP="00F925CD">
      <w:pPr>
        <w:rPr>
          <w:rFonts w:cs="Arial"/>
          <w:b/>
          <w:bCs/>
          <w:szCs w:val="26"/>
        </w:rPr>
      </w:pPr>
    </w:p>
    <w:p w:rsidR="00D87FE1" w:rsidRPr="00047AA6" w:rsidRDefault="00F925CD" w:rsidP="00D87FE1">
      <w:pPr>
        <w:rPr>
          <w:rFonts w:cs="Arial"/>
          <w:bCs/>
          <w:szCs w:val="26"/>
        </w:rPr>
      </w:pPr>
      <w:r w:rsidRPr="00047AA6">
        <w:rPr>
          <w:rFonts w:cs="Arial"/>
          <w:bCs/>
          <w:szCs w:val="26"/>
        </w:rPr>
        <w:t xml:space="preserve">Hoy en </w:t>
      </w:r>
      <w:r w:rsidR="00D87FE1" w:rsidRPr="00047AA6">
        <w:rPr>
          <w:rFonts w:cs="Arial"/>
          <w:bCs/>
          <w:szCs w:val="26"/>
        </w:rPr>
        <w:t>día</w:t>
      </w:r>
      <w:r w:rsidRPr="00047AA6">
        <w:rPr>
          <w:rFonts w:cs="Arial"/>
          <w:bCs/>
          <w:szCs w:val="26"/>
        </w:rPr>
        <w:t xml:space="preserve"> la investigación de operaciones </w:t>
      </w:r>
      <w:r w:rsidR="00D87FE1" w:rsidRPr="00047AA6">
        <w:rPr>
          <w:rFonts w:cs="Arial"/>
          <w:bCs/>
          <w:szCs w:val="26"/>
        </w:rPr>
        <w:t>es una herramienta indispensable para la toma de decisiones relacionados con las organizaciones o sistemas (HOMBRE-MAQUINA) a fin de que se produzcan soluciones que sirvan a los objetivos de la organización.</w:t>
      </w:r>
    </w:p>
    <w:p w:rsidR="00D87FE1" w:rsidRPr="00047AA6" w:rsidRDefault="00D87FE1" w:rsidP="00D87FE1">
      <w:pPr>
        <w:rPr>
          <w:rFonts w:cs="Arial"/>
          <w:bCs/>
          <w:szCs w:val="26"/>
        </w:rPr>
      </w:pPr>
      <w:r w:rsidRPr="00047AA6">
        <w:rPr>
          <w:rFonts w:cs="Arial"/>
          <w:bCs/>
          <w:szCs w:val="26"/>
        </w:rPr>
        <w:t>Un elemento principal de la investigación de operaciones es el modelado matemático. Aunque el resultado de un modelo matemático establece una base para la toma de decisiones, se deben tener en cuenta factores intangibles o no cuantificables para la toma de decisiones como por ejemplo el comportamiento humano, para tomar una decisión final.</w:t>
      </w:r>
    </w:p>
    <w:p w:rsidR="00D87FE1" w:rsidRPr="00047AA6" w:rsidRDefault="00D87FE1" w:rsidP="00D87FE1">
      <w:pPr>
        <w:rPr>
          <w:rFonts w:cs="Arial"/>
          <w:bCs/>
          <w:szCs w:val="26"/>
        </w:rPr>
      </w:pPr>
      <w:r w:rsidRPr="00047AA6">
        <w:rPr>
          <w:rFonts w:cs="Arial"/>
          <w:bCs/>
          <w:szCs w:val="26"/>
        </w:rPr>
        <w:t xml:space="preserve">Generalmente se consideran tres </w:t>
      </w:r>
      <w:r w:rsidR="00E56BAE" w:rsidRPr="00047AA6">
        <w:rPr>
          <w:rFonts w:cs="Arial"/>
          <w:bCs/>
          <w:szCs w:val="26"/>
        </w:rPr>
        <w:t>componentes</w:t>
      </w:r>
      <w:r w:rsidRPr="00047AA6">
        <w:rPr>
          <w:rFonts w:cs="Arial"/>
          <w:bCs/>
          <w:szCs w:val="26"/>
        </w:rPr>
        <w:t xml:space="preserve"> para la toma de decisiones</w:t>
      </w:r>
      <w:r w:rsidR="00D157B1" w:rsidRPr="00047AA6">
        <w:rPr>
          <w:rFonts w:cs="Arial"/>
          <w:bCs/>
          <w:szCs w:val="26"/>
        </w:rPr>
        <w:t>:</w:t>
      </w:r>
    </w:p>
    <w:p w:rsidR="00E56BAE" w:rsidRPr="00047AA6" w:rsidRDefault="00E56BAE" w:rsidP="00E56BAE">
      <w:pPr>
        <w:pStyle w:val="Prrafodelista"/>
        <w:numPr>
          <w:ilvl w:val="0"/>
          <w:numId w:val="7"/>
        </w:numPr>
        <w:rPr>
          <w:rFonts w:cs="Arial"/>
          <w:bCs/>
          <w:szCs w:val="26"/>
        </w:rPr>
      </w:pPr>
      <w:r w:rsidRPr="00047AA6">
        <w:rPr>
          <w:rFonts w:cs="Arial"/>
          <w:bCs/>
          <w:szCs w:val="26"/>
        </w:rPr>
        <w:t>¿Cuáles son las alternativas de decisión?</w:t>
      </w:r>
    </w:p>
    <w:p w:rsidR="00E56BAE" w:rsidRPr="00047AA6" w:rsidRDefault="00E56BAE" w:rsidP="00E56BAE">
      <w:pPr>
        <w:pStyle w:val="Prrafodelista"/>
        <w:numPr>
          <w:ilvl w:val="0"/>
          <w:numId w:val="7"/>
        </w:numPr>
        <w:rPr>
          <w:rFonts w:cs="Arial"/>
          <w:bCs/>
          <w:szCs w:val="26"/>
        </w:rPr>
      </w:pPr>
      <w:r w:rsidRPr="00047AA6">
        <w:rPr>
          <w:rFonts w:cs="Arial"/>
          <w:bCs/>
          <w:szCs w:val="26"/>
        </w:rPr>
        <w:lastRenderedPageBreak/>
        <w:t>¿Bajo qué restricciones se toma la decisión?</w:t>
      </w:r>
    </w:p>
    <w:p w:rsidR="00E56BAE" w:rsidRPr="00047AA6" w:rsidRDefault="00E56BAE" w:rsidP="00E56BAE">
      <w:pPr>
        <w:pStyle w:val="Prrafodelista"/>
        <w:numPr>
          <w:ilvl w:val="0"/>
          <w:numId w:val="7"/>
        </w:numPr>
        <w:rPr>
          <w:rFonts w:cs="Arial"/>
          <w:bCs/>
          <w:szCs w:val="26"/>
        </w:rPr>
      </w:pPr>
      <w:r w:rsidRPr="00047AA6">
        <w:rPr>
          <w:rFonts w:cs="Arial"/>
          <w:bCs/>
          <w:szCs w:val="26"/>
        </w:rPr>
        <w:t>¿Cuál el criterio objetivo adecuado para evaluar las alternativas?</w:t>
      </w:r>
    </w:p>
    <w:p w:rsidR="00E56BAE" w:rsidRPr="00047AA6" w:rsidRDefault="00E56BAE" w:rsidP="00E56BAE">
      <w:pPr>
        <w:pStyle w:val="Prrafodelista"/>
        <w:rPr>
          <w:rFonts w:cs="Arial"/>
          <w:bCs/>
          <w:szCs w:val="26"/>
        </w:rPr>
      </w:pPr>
    </w:p>
    <w:p w:rsidR="00D87FE1" w:rsidRPr="00047AA6" w:rsidRDefault="00E56BAE" w:rsidP="00E56BAE">
      <w:pPr>
        <w:pStyle w:val="Ttulo4"/>
        <w:rPr>
          <w:rFonts w:ascii="Arial" w:hAnsi="Arial" w:cs="Arial"/>
        </w:rPr>
      </w:pPr>
      <w:r w:rsidRPr="00047AA6">
        <w:rPr>
          <w:rFonts w:ascii="Arial" w:hAnsi="Arial" w:cs="Arial"/>
        </w:rPr>
        <w:t>Solución del modelo de investigación de operaciones</w:t>
      </w:r>
    </w:p>
    <w:p w:rsidR="00E56BAE" w:rsidRPr="00047AA6" w:rsidRDefault="00E56BAE" w:rsidP="00D87FE1">
      <w:pPr>
        <w:rPr>
          <w:rFonts w:cs="Arial"/>
          <w:bCs/>
          <w:szCs w:val="26"/>
        </w:rPr>
      </w:pPr>
      <w:r w:rsidRPr="00047AA6">
        <w:rPr>
          <w:rFonts w:cs="Arial"/>
          <w:bCs/>
          <w:szCs w:val="26"/>
        </w:rPr>
        <w:t>En la investigación de operaciones no se tiene una solución general con la que se resuelvan todos los modelos matemáticos que surgen en la formulación de problemas, por lo contrario cada caso al ser representado plantea un modelo matemático que determina la naturaleza del método de solución.</w:t>
      </w:r>
    </w:p>
    <w:p w:rsidR="00D61D5F" w:rsidRPr="00047AA6" w:rsidRDefault="00D61D5F" w:rsidP="00D87FE1">
      <w:pPr>
        <w:rPr>
          <w:rFonts w:cs="Arial"/>
          <w:bCs/>
          <w:szCs w:val="26"/>
        </w:rPr>
      </w:pPr>
    </w:p>
    <w:p w:rsidR="00E56BAE" w:rsidRPr="00047AA6" w:rsidRDefault="00E56BAE" w:rsidP="00D87FE1">
      <w:pPr>
        <w:rPr>
          <w:rFonts w:cs="Arial"/>
          <w:bCs/>
          <w:szCs w:val="26"/>
        </w:rPr>
      </w:pPr>
      <w:r w:rsidRPr="00047AA6">
        <w:rPr>
          <w:rFonts w:cs="Arial"/>
          <w:bCs/>
          <w:szCs w:val="26"/>
        </w:rPr>
        <w:t xml:space="preserve">La técnica </w:t>
      </w:r>
      <w:r w:rsidR="00D61D5F" w:rsidRPr="00047AA6">
        <w:rPr>
          <w:rFonts w:cs="Arial"/>
          <w:bCs/>
          <w:szCs w:val="26"/>
        </w:rPr>
        <w:t>más</w:t>
      </w:r>
      <w:r w:rsidRPr="00047AA6">
        <w:rPr>
          <w:rFonts w:cs="Arial"/>
          <w:bCs/>
          <w:szCs w:val="26"/>
        </w:rPr>
        <w:t xml:space="preserve"> importante de investigación de operaciones e</w:t>
      </w:r>
      <w:r w:rsidR="00D61D5F" w:rsidRPr="00047AA6">
        <w:rPr>
          <w:rFonts w:cs="Arial"/>
          <w:bCs/>
          <w:szCs w:val="26"/>
        </w:rPr>
        <w:t>s</w:t>
      </w:r>
      <w:r w:rsidRPr="00047AA6">
        <w:rPr>
          <w:rFonts w:cs="Arial"/>
          <w:bCs/>
          <w:szCs w:val="26"/>
        </w:rPr>
        <w:t xml:space="preserve"> </w:t>
      </w:r>
      <w:r w:rsidR="00D61D5F" w:rsidRPr="00047AA6">
        <w:rPr>
          <w:rFonts w:cs="Arial"/>
          <w:bCs/>
          <w:szCs w:val="26"/>
        </w:rPr>
        <w:t>l</w:t>
      </w:r>
      <w:r w:rsidRPr="00047AA6">
        <w:rPr>
          <w:rFonts w:cs="Arial"/>
          <w:bCs/>
          <w:szCs w:val="26"/>
        </w:rPr>
        <w:t xml:space="preserve">a programación lineal. </w:t>
      </w:r>
      <w:r w:rsidR="00D61D5F" w:rsidRPr="00047AA6">
        <w:rPr>
          <w:rFonts w:cs="Arial"/>
          <w:bCs/>
          <w:szCs w:val="26"/>
        </w:rPr>
        <w:t xml:space="preserve"> Se diseña para  modelos con funciones objetivo y restricciones estrictamente lineales. Hay otras técnicas como la programación entera, en las que las variables toman valores enteros; la programación dinámica, en la que el modelo original se puede descomponer en sub-problemas más pequeños; la programación de red en la que se modela el problema como una red, y la programación no lineal, en la que las funciones modelos no son lineales. Las técnicas mencionadas nos son si no las más utilizadas entre una lista de gran cantidad de técnicas utilizadas para la investigación de operaciones.</w:t>
      </w:r>
    </w:p>
    <w:p w:rsidR="00D157B1" w:rsidRPr="00047AA6" w:rsidRDefault="00D157B1" w:rsidP="00D157B1">
      <w:pPr>
        <w:rPr>
          <w:rFonts w:cs="Arial"/>
          <w:color w:val="262626"/>
        </w:rPr>
      </w:pPr>
      <w:r w:rsidRPr="00047AA6">
        <w:rPr>
          <w:rFonts w:cs="Arial"/>
          <w:color w:val="262626"/>
        </w:rPr>
        <w:t xml:space="preserve">El objetivo principal de la investigación de operaciones no es encontrar una solución cualquiera al problema, sino la mejor solución, la meta es buscar la solución óptima de todo tipo de problema.  En algunos casos los modelos matemáticos pueden ser tan complicados que es imposible resolverlos con cualquiera de los métodos de optimización. En esos casos se tendrá que dejar de buscar la solución óptima para solo utilizar una solución buena utilizando </w:t>
      </w:r>
      <w:r w:rsidRPr="00047AA6">
        <w:rPr>
          <w:rFonts w:cs="Arial"/>
          <w:color w:val="262626"/>
          <w:highlight w:val="yellow"/>
        </w:rPr>
        <w:t>heurísticas</w:t>
      </w:r>
      <w:r w:rsidRPr="00047AA6">
        <w:rPr>
          <w:rFonts w:cs="Arial"/>
          <w:color w:val="262626"/>
        </w:rPr>
        <w:t xml:space="preserve"> o reglas simples.</w:t>
      </w:r>
    </w:p>
    <w:p w:rsidR="00D157B1" w:rsidRPr="00047AA6" w:rsidRDefault="00D157B1" w:rsidP="00D87FE1">
      <w:pPr>
        <w:rPr>
          <w:rFonts w:cs="Arial"/>
          <w:bCs/>
          <w:szCs w:val="26"/>
        </w:rPr>
      </w:pPr>
      <w:r w:rsidRPr="00047AA6">
        <w:rPr>
          <w:rFonts w:cs="Arial"/>
          <w:bCs/>
          <w:szCs w:val="26"/>
        </w:rPr>
        <w:t>Fases de la implementación de la investigación de operaciones</w:t>
      </w:r>
      <w:r w:rsidR="00D677A9" w:rsidRPr="00047AA6">
        <w:rPr>
          <w:rFonts w:cs="Arial"/>
          <w:bCs/>
          <w:szCs w:val="26"/>
        </w:rPr>
        <w:t>:</w:t>
      </w:r>
    </w:p>
    <w:p w:rsidR="00D157B1" w:rsidRPr="00047AA6" w:rsidRDefault="00D157B1" w:rsidP="00D87FE1">
      <w:pPr>
        <w:rPr>
          <w:rFonts w:cs="Arial"/>
          <w:bCs/>
          <w:szCs w:val="26"/>
        </w:rPr>
      </w:pPr>
    </w:p>
    <w:p w:rsidR="00D157B1" w:rsidRPr="00047AA6" w:rsidRDefault="00D677A9" w:rsidP="00D677A9">
      <w:pPr>
        <w:pStyle w:val="Prrafodelista"/>
        <w:numPr>
          <w:ilvl w:val="0"/>
          <w:numId w:val="14"/>
        </w:numPr>
        <w:rPr>
          <w:rFonts w:cs="Arial"/>
          <w:bCs/>
          <w:szCs w:val="26"/>
        </w:rPr>
      </w:pPr>
      <w:r w:rsidRPr="00047AA6">
        <w:rPr>
          <w:rFonts w:cs="Arial"/>
          <w:bCs/>
          <w:szCs w:val="26"/>
        </w:rPr>
        <w:t>La identificación del problema.</w:t>
      </w:r>
    </w:p>
    <w:p w:rsidR="00D677A9" w:rsidRPr="00047AA6" w:rsidRDefault="00D677A9" w:rsidP="00D677A9">
      <w:pPr>
        <w:pStyle w:val="Prrafodelista"/>
        <w:numPr>
          <w:ilvl w:val="0"/>
          <w:numId w:val="14"/>
        </w:numPr>
        <w:rPr>
          <w:rFonts w:cs="Arial"/>
          <w:bCs/>
          <w:szCs w:val="26"/>
        </w:rPr>
      </w:pPr>
      <w:r w:rsidRPr="00047AA6">
        <w:rPr>
          <w:rFonts w:cs="Arial"/>
          <w:bCs/>
          <w:szCs w:val="26"/>
        </w:rPr>
        <w:t>La construcción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solución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validación del modelo.</w:t>
      </w:r>
    </w:p>
    <w:p w:rsidR="00D677A9" w:rsidRPr="00047AA6" w:rsidRDefault="00D677A9" w:rsidP="00D677A9">
      <w:pPr>
        <w:pStyle w:val="Prrafodelista"/>
        <w:numPr>
          <w:ilvl w:val="0"/>
          <w:numId w:val="14"/>
        </w:numPr>
        <w:rPr>
          <w:rFonts w:cs="Arial"/>
          <w:bCs/>
          <w:szCs w:val="26"/>
        </w:rPr>
      </w:pPr>
      <w:r w:rsidRPr="00047AA6">
        <w:rPr>
          <w:rFonts w:cs="Arial"/>
          <w:bCs/>
          <w:szCs w:val="26"/>
        </w:rPr>
        <w:t>La implementación de la solución.</w:t>
      </w:r>
    </w:p>
    <w:p w:rsidR="00D677A9" w:rsidRPr="00047AA6" w:rsidRDefault="00D677A9" w:rsidP="00D677A9">
      <w:pPr>
        <w:pStyle w:val="Prrafodelista"/>
        <w:rPr>
          <w:rFonts w:cs="Arial"/>
          <w:bCs/>
          <w:szCs w:val="26"/>
        </w:rPr>
      </w:pPr>
    </w:p>
    <w:p w:rsidR="00D157B1" w:rsidRPr="00047AA6" w:rsidRDefault="00D677A9" w:rsidP="00D87FE1">
      <w:pPr>
        <w:rPr>
          <w:rFonts w:cs="Arial"/>
          <w:bCs/>
          <w:szCs w:val="26"/>
        </w:rPr>
      </w:pPr>
      <w:r w:rsidRPr="00047AA6">
        <w:rPr>
          <w:rFonts w:cs="Arial"/>
          <w:bCs/>
          <w:szCs w:val="26"/>
        </w:rPr>
        <w:t xml:space="preserve">De las cinco fases, la número tres es la que está mejor definida y es la más fácil de implementar en el estudio de investigación de operaciones, por que maneja principalmente modelos matemáticos precisos. </w:t>
      </w:r>
    </w:p>
    <w:p w:rsidR="00D157B1" w:rsidRPr="00047AA6" w:rsidRDefault="00D157B1" w:rsidP="00D87FE1">
      <w:pPr>
        <w:rPr>
          <w:rFonts w:cs="Arial"/>
          <w:bCs/>
          <w:szCs w:val="26"/>
        </w:rPr>
      </w:pPr>
    </w:p>
    <w:p w:rsidR="007F575E" w:rsidRPr="00047AA6" w:rsidRDefault="00D677A9" w:rsidP="007F575E">
      <w:pPr>
        <w:rPr>
          <w:rFonts w:cs="Arial"/>
          <w:bCs/>
          <w:szCs w:val="26"/>
        </w:rPr>
      </w:pPr>
      <w:r w:rsidRPr="00047AA6">
        <w:rPr>
          <w:rFonts w:cs="Arial"/>
          <w:bCs/>
          <w:szCs w:val="26"/>
        </w:rPr>
        <w:t xml:space="preserve">La </w:t>
      </w:r>
      <w:r w:rsidRPr="00047AA6">
        <w:rPr>
          <w:rFonts w:cs="Arial"/>
          <w:b/>
          <w:bCs/>
          <w:szCs w:val="26"/>
        </w:rPr>
        <w:t>definición del problema</w:t>
      </w:r>
      <w:r w:rsidRPr="00047AA6">
        <w:rPr>
          <w:rFonts w:cs="Arial"/>
          <w:bCs/>
          <w:szCs w:val="26"/>
        </w:rPr>
        <w:t xml:space="preserve"> implica definir el alcance del problema que se investiga. Su resultado final será identificar tres elementos principales del problema. Estas fases son: la descripción de las alternativas de decisión, la determinación del objetivo de estudio y la </w:t>
      </w:r>
      <w:r w:rsidR="007F575E" w:rsidRPr="00047AA6">
        <w:rPr>
          <w:rFonts w:cs="Arial"/>
          <w:bCs/>
          <w:szCs w:val="26"/>
        </w:rPr>
        <w:t>especificación de las limitaciones bajo las cuales funciona el sistema del modelado.</w:t>
      </w:r>
    </w:p>
    <w:p w:rsidR="00C46110" w:rsidRPr="00047AA6" w:rsidRDefault="00C46110" w:rsidP="007F575E">
      <w:pPr>
        <w:rPr>
          <w:rFonts w:cs="Arial"/>
          <w:bCs/>
          <w:szCs w:val="26"/>
        </w:rPr>
      </w:pPr>
    </w:p>
    <w:p w:rsidR="007F575E" w:rsidRPr="00047AA6" w:rsidRDefault="007F575E" w:rsidP="007F575E">
      <w:pPr>
        <w:rPr>
          <w:rFonts w:cs="Arial"/>
          <w:bCs/>
          <w:szCs w:val="26"/>
        </w:rPr>
      </w:pPr>
    </w:p>
    <w:p w:rsidR="007F575E" w:rsidRPr="00047AA6" w:rsidRDefault="007F575E" w:rsidP="007F575E">
      <w:pPr>
        <w:rPr>
          <w:rFonts w:cs="Arial"/>
          <w:bCs/>
          <w:szCs w:val="26"/>
        </w:rPr>
      </w:pPr>
      <w:r w:rsidRPr="00047AA6">
        <w:rPr>
          <w:rFonts w:cs="Arial"/>
          <w:bCs/>
          <w:szCs w:val="26"/>
        </w:rPr>
        <w:lastRenderedPageBreak/>
        <w:t xml:space="preserve">La </w:t>
      </w:r>
      <w:r w:rsidRPr="00047AA6">
        <w:rPr>
          <w:rFonts w:cs="Arial"/>
          <w:b/>
          <w:bCs/>
          <w:szCs w:val="26"/>
        </w:rPr>
        <w:t xml:space="preserve">construcción del modelo </w:t>
      </w:r>
      <w:r w:rsidRPr="00047AA6">
        <w:rPr>
          <w:rFonts w:cs="Arial"/>
          <w:bCs/>
          <w:szCs w:val="26"/>
        </w:rPr>
        <w:t>implica traducir la definición del problema</w:t>
      </w:r>
      <w:r w:rsidRPr="00047AA6">
        <w:rPr>
          <w:rFonts w:cs="Arial"/>
          <w:bCs/>
          <w:szCs w:val="26"/>
        </w:rPr>
        <w:tab/>
        <w:t>a relaciones matemáticas, también en esta fase de define si se puede llegar a la solución optima con el modelo matemático o si se utiliza una solución heurística, también en algunos casos de podrá utilizar una combinación de modelos matemáticos, de simulación y heurísticas para resolver el problema de decisiones.</w:t>
      </w:r>
    </w:p>
    <w:p w:rsidR="007F575E" w:rsidRPr="00047AA6" w:rsidRDefault="007F575E" w:rsidP="007F575E">
      <w:pPr>
        <w:rPr>
          <w:rFonts w:cs="Arial"/>
          <w:bCs/>
          <w:szCs w:val="26"/>
        </w:rPr>
      </w:pPr>
    </w:p>
    <w:p w:rsidR="00C46110" w:rsidRPr="00047AA6" w:rsidRDefault="00C46110" w:rsidP="00165DDF">
      <w:pPr>
        <w:rPr>
          <w:rFonts w:cs="Arial"/>
          <w:bCs/>
          <w:szCs w:val="26"/>
        </w:rPr>
      </w:pPr>
    </w:p>
    <w:p w:rsidR="00165DDF" w:rsidRPr="00047AA6" w:rsidRDefault="007F575E" w:rsidP="00165DDF">
      <w:pPr>
        <w:rPr>
          <w:rFonts w:cs="Arial"/>
          <w:color w:val="262626"/>
        </w:rPr>
      </w:pPr>
      <w:r w:rsidRPr="00047AA6">
        <w:rPr>
          <w:rFonts w:cs="Arial"/>
          <w:bCs/>
          <w:szCs w:val="26"/>
        </w:rPr>
        <w:t xml:space="preserve">La </w:t>
      </w:r>
      <w:r w:rsidRPr="00047AA6">
        <w:rPr>
          <w:rFonts w:cs="Arial"/>
          <w:b/>
          <w:bCs/>
          <w:szCs w:val="26"/>
        </w:rPr>
        <w:t xml:space="preserve">solución del modelo </w:t>
      </w:r>
      <w:r w:rsidRPr="00047AA6">
        <w:rPr>
          <w:rFonts w:cs="Arial"/>
          <w:bCs/>
          <w:szCs w:val="26"/>
        </w:rPr>
        <w:t xml:space="preserve">es la fase más sencilla de toda la </w:t>
      </w:r>
      <w:r w:rsidR="00165DDF" w:rsidRPr="00047AA6">
        <w:rPr>
          <w:rFonts w:cs="Arial"/>
          <w:bCs/>
          <w:szCs w:val="26"/>
        </w:rPr>
        <w:t xml:space="preserve">investigación </w:t>
      </w:r>
      <w:r w:rsidRPr="00047AA6">
        <w:rPr>
          <w:rFonts w:cs="Arial"/>
          <w:bCs/>
          <w:szCs w:val="26"/>
        </w:rPr>
        <w:t xml:space="preserve">de operaciones, por que supone el uso de algoritmos bien definidos de </w:t>
      </w:r>
      <w:r w:rsidR="00165DDF" w:rsidRPr="00047AA6">
        <w:rPr>
          <w:rFonts w:cs="Arial"/>
          <w:bCs/>
          <w:szCs w:val="26"/>
        </w:rPr>
        <w:t>optimización</w:t>
      </w:r>
      <w:r w:rsidR="00165DDF" w:rsidRPr="00047AA6">
        <w:rPr>
          <w:rFonts w:cs="Arial"/>
          <w:color w:val="262626"/>
        </w:rPr>
        <w:t>, en esta fase se puede contar con software especializado en la solución de modelos matemáticos.</w:t>
      </w:r>
    </w:p>
    <w:p w:rsidR="007F575E" w:rsidRPr="00047AA6" w:rsidRDefault="007F575E" w:rsidP="007F575E">
      <w:pPr>
        <w:rPr>
          <w:rFonts w:cs="Arial"/>
          <w:bCs/>
          <w:szCs w:val="26"/>
        </w:rPr>
      </w:pPr>
    </w:p>
    <w:p w:rsidR="00C46110" w:rsidRPr="00047AA6" w:rsidRDefault="00C46110" w:rsidP="007F575E">
      <w:pPr>
        <w:rPr>
          <w:rFonts w:cs="Arial"/>
          <w:bCs/>
          <w:szCs w:val="26"/>
        </w:rPr>
      </w:pPr>
    </w:p>
    <w:p w:rsidR="007F575E" w:rsidRPr="00047AA6" w:rsidRDefault="007F575E" w:rsidP="007F575E">
      <w:pPr>
        <w:rPr>
          <w:rFonts w:cs="Arial"/>
          <w:bCs/>
          <w:szCs w:val="26"/>
        </w:rPr>
      </w:pPr>
      <w:r w:rsidRPr="00047AA6">
        <w:rPr>
          <w:rFonts w:cs="Arial"/>
          <w:bCs/>
          <w:szCs w:val="26"/>
        </w:rPr>
        <w:t xml:space="preserve">La </w:t>
      </w:r>
      <w:r w:rsidRPr="00047AA6">
        <w:rPr>
          <w:rFonts w:cs="Arial"/>
          <w:b/>
          <w:bCs/>
          <w:szCs w:val="26"/>
        </w:rPr>
        <w:t>validación del modelo</w:t>
      </w:r>
      <w:r w:rsidR="00165DDF" w:rsidRPr="00047AA6">
        <w:rPr>
          <w:rFonts w:cs="Arial"/>
          <w:b/>
          <w:bCs/>
          <w:szCs w:val="26"/>
        </w:rPr>
        <w:t xml:space="preserve"> </w:t>
      </w:r>
      <w:r w:rsidR="00165DDF" w:rsidRPr="00047AA6">
        <w:rPr>
          <w:rFonts w:cs="Arial"/>
          <w:bCs/>
          <w:szCs w:val="26"/>
        </w:rPr>
        <w:t>comprueba si la solución del modelo propuesto hace lo que se quiere que haga</w:t>
      </w:r>
      <w:r w:rsidR="00937B99" w:rsidRPr="00047AA6">
        <w:rPr>
          <w:rFonts w:cs="Arial"/>
          <w:bCs/>
          <w:szCs w:val="26"/>
        </w:rPr>
        <w:t>, dependiendo del resultado de la validación se toma la decisión de aprobar o replantear el modelo.</w:t>
      </w:r>
      <w:r w:rsidR="00165DDF" w:rsidRPr="00047AA6">
        <w:rPr>
          <w:rFonts w:cs="Arial"/>
          <w:bCs/>
          <w:szCs w:val="26"/>
        </w:rPr>
        <w:t xml:space="preserve"> </w:t>
      </w:r>
    </w:p>
    <w:p w:rsidR="007F575E" w:rsidRPr="00047AA6" w:rsidRDefault="007F575E" w:rsidP="007F575E">
      <w:pPr>
        <w:rPr>
          <w:rFonts w:cs="Arial"/>
          <w:bCs/>
          <w:szCs w:val="26"/>
        </w:rPr>
      </w:pPr>
    </w:p>
    <w:p w:rsidR="00C46110" w:rsidRPr="00047AA6" w:rsidRDefault="00C46110" w:rsidP="007F575E">
      <w:pPr>
        <w:rPr>
          <w:rFonts w:cs="Arial"/>
          <w:bCs/>
          <w:szCs w:val="26"/>
        </w:rPr>
      </w:pPr>
    </w:p>
    <w:p w:rsidR="007F575E" w:rsidRPr="00047AA6" w:rsidRDefault="007F575E" w:rsidP="007F575E">
      <w:pPr>
        <w:rPr>
          <w:rFonts w:cs="Arial"/>
          <w:bCs/>
          <w:szCs w:val="26"/>
        </w:rPr>
      </w:pPr>
      <w:r w:rsidRPr="00047AA6">
        <w:rPr>
          <w:rFonts w:cs="Arial"/>
          <w:bCs/>
          <w:szCs w:val="26"/>
        </w:rPr>
        <w:t xml:space="preserve">La </w:t>
      </w:r>
      <w:r w:rsidRPr="00047AA6">
        <w:rPr>
          <w:rFonts w:cs="Arial"/>
          <w:b/>
          <w:bCs/>
          <w:szCs w:val="26"/>
        </w:rPr>
        <w:t>implementación de la solución</w:t>
      </w:r>
      <w:r w:rsidR="00937B99" w:rsidRPr="00047AA6">
        <w:rPr>
          <w:rFonts w:cs="Arial"/>
          <w:b/>
          <w:bCs/>
          <w:szCs w:val="26"/>
        </w:rPr>
        <w:t xml:space="preserve"> </w:t>
      </w:r>
      <w:r w:rsidR="00937B99" w:rsidRPr="00047AA6">
        <w:rPr>
          <w:rFonts w:cs="Arial"/>
          <w:bCs/>
          <w:szCs w:val="26"/>
        </w:rPr>
        <w:t>de un modelo valido que implica la traducción de los resultados a instrucciones operativas, que se trasmiten en forma entendible para las personas que administran el sistema recomendado.</w:t>
      </w:r>
    </w:p>
    <w:p w:rsidR="00937B99" w:rsidRPr="00047AA6" w:rsidRDefault="00937B99" w:rsidP="007F575E">
      <w:pPr>
        <w:rPr>
          <w:rFonts w:cs="Arial"/>
          <w:bCs/>
          <w:szCs w:val="26"/>
        </w:rPr>
      </w:pPr>
    </w:p>
    <w:p w:rsidR="000664ED" w:rsidRPr="00047AA6" w:rsidRDefault="000664ED" w:rsidP="007F575E">
      <w:pPr>
        <w:rPr>
          <w:rFonts w:cs="Arial"/>
          <w:bCs/>
          <w:szCs w:val="26"/>
        </w:rPr>
      </w:pPr>
    </w:p>
    <w:p w:rsidR="000664ED" w:rsidRPr="00047AA6" w:rsidRDefault="000664ED" w:rsidP="007F575E">
      <w:pPr>
        <w:rPr>
          <w:rFonts w:cs="Arial"/>
          <w:bCs/>
          <w:szCs w:val="26"/>
        </w:rPr>
      </w:pPr>
    </w:p>
    <w:p w:rsidR="000664ED" w:rsidRPr="00047AA6" w:rsidRDefault="000664ED" w:rsidP="000664ED">
      <w:pPr>
        <w:pStyle w:val="Ttulo3"/>
      </w:pPr>
      <w:r w:rsidRPr="00047AA6">
        <w:t>Modelo matemático [BABY2009]</w:t>
      </w:r>
    </w:p>
    <w:p w:rsidR="000664ED" w:rsidRPr="00047AA6" w:rsidRDefault="000664ED" w:rsidP="000664ED">
      <w:pPr>
        <w:rPr>
          <w:rFonts w:cs="Arial"/>
        </w:rPr>
      </w:pPr>
    </w:p>
    <w:p w:rsidR="000664ED" w:rsidRPr="00047AA6" w:rsidRDefault="000664ED" w:rsidP="000664ED">
      <w:pPr>
        <w:rPr>
          <w:rFonts w:cs="Arial"/>
        </w:rPr>
      </w:pPr>
      <w:r w:rsidRPr="00047AA6">
        <w:rPr>
          <w:rFonts w:cs="Arial"/>
        </w:rPr>
        <w:t>“Un modelo  matemático es utilizado para expresar instrumentos de la teoría matemática, declaraciones, relaciones, proposiciones sustantivas de hechos o de contenidos simbólicos: están implicadas variables, parámetros, entidades y relaciones entre variables y/o entidades u operaciones, para estudiar comportamientos de sistemas complejos ante situaciones difíciles de observar en la realidad. Se podría decir también que es una traducción de la realidad física para poder aplicar los instrumentos y técnicas de las teorías matemáticas para estudiar el comportamiento de sistemas complejos. Generalmente se introducen simplificaciones de realidad. “</w:t>
      </w:r>
    </w:p>
    <w:p w:rsidR="000664ED" w:rsidRPr="00047AA6" w:rsidRDefault="000664ED" w:rsidP="000664ED">
      <w:pPr>
        <w:rPr>
          <w:rFonts w:cs="Arial"/>
        </w:rPr>
      </w:pPr>
    </w:p>
    <w:p w:rsidR="000664ED" w:rsidRPr="00047AA6" w:rsidRDefault="000664ED" w:rsidP="000664ED">
      <w:pPr>
        <w:rPr>
          <w:rFonts w:cs="Arial"/>
        </w:rPr>
      </w:pPr>
      <w:r w:rsidRPr="00047AA6">
        <w:rPr>
          <w:rFonts w:cs="Arial"/>
        </w:rPr>
        <w:t xml:space="preserve">El modelamiento matemático en el desarrollo de software está orientado básicamente al mejoramiento de procesos y/o métodos que se utilizan en la actualidad en este caso para el cálculo de presupuestos, de interés para entidades financieras que ayudaran a que  estos procesos o cálculos requieran de menos tiempo y esfuerzo. </w:t>
      </w:r>
    </w:p>
    <w:p w:rsidR="000664ED" w:rsidRPr="00047AA6" w:rsidRDefault="000664ED" w:rsidP="000664ED">
      <w:pPr>
        <w:rPr>
          <w:rFonts w:cs="Arial"/>
        </w:rPr>
      </w:pPr>
    </w:p>
    <w:p w:rsidR="000664ED" w:rsidRPr="00047AA6" w:rsidRDefault="002769BC" w:rsidP="002769BC">
      <w:pPr>
        <w:pStyle w:val="Ttulo4"/>
        <w:rPr>
          <w:rFonts w:ascii="Arial" w:hAnsi="Arial" w:cs="Arial"/>
        </w:rPr>
      </w:pPr>
      <w:r w:rsidRPr="00047AA6">
        <w:rPr>
          <w:rFonts w:ascii="Arial" w:hAnsi="Arial" w:cs="Arial"/>
        </w:rPr>
        <w:t>Formulación</w:t>
      </w:r>
      <w:r w:rsidR="000664ED" w:rsidRPr="00047AA6">
        <w:rPr>
          <w:rFonts w:ascii="Arial" w:hAnsi="Arial" w:cs="Arial"/>
        </w:rPr>
        <w:t xml:space="preserve"> de un modelo </w:t>
      </w:r>
      <w:r w:rsidRPr="00047AA6">
        <w:rPr>
          <w:rFonts w:ascii="Arial" w:hAnsi="Arial" w:cs="Arial"/>
        </w:rPr>
        <w:t>matemático</w:t>
      </w:r>
      <w:r w:rsidR="000664ED" w:rsidRPr="00047AA6">
        <w:rPr>
          <w:rFonts w:ascii="Arial" w:hAnsi="Arial" w:cs="Arial"/>
        </w:rPr>
        <w:t xml:space="preserve"> </w:t>
      </w:r>
      <w:r w:rsidRPr="00047AA6">
        <w:rPr>
          <w:rFonts w:ascii="Arial" w:hAnsi="Arial" w:cs="Arial"/>
        </w:rPr>
        <w:t>[INTR2OO9]</w:t>
      </w:r>
    </w:p>
    <w:p w:rsidR="00285C55" w:rsidRPr="00047AA6" w:rsidRDefault="00285C55" w:rsidP="00285C55">
      <w:pPr>
        <w:rPr>
          <w:rFonts w:cs="Arial"/>
        </w:rPr>
      </w:pPr>
      <w:r w:rsidRPr="00047AA6">
        <w:rPr>
          <w:rFonts w:cs="Arial"/>
        </w:rPr>
        <w:t>“…”</w:t>
      </w:r>
    </w:p>
    <w:p w:rsidR="00285C55" w:rsidRPr="00047AA6" w:rsidRDefault="002769BC" w:rsidP="00285C55">
      <w:pPr>
        <w:rPr>
          <w:rFonts w:cs="Arial"/>
          <w:color w:val="000000"/>
        </w:rPr>
      </w:pPr>
      <w:r w:rsidRPr="00047AA6">
        <w:rPr>
          <w:rFonts w:cs="Arial"/>
        </w:rPr>
        <w:lastRenderedPageBreak/>
        <w:t xml:space="preserve">Una vez definido el problema por la persona encargada de la toma de decisiones, la siguiente etapa consiste en reformularlo de manera conveniente para el análisis. La forma en que se realiza esto es </w:t>
      </w:r>
      <w:r w:rsidRPr="00047AA6">
        <w:rPr>
          <w:rFonts w:cs="Arial"/>
          <w:color w:val="000000"/>
        </w:rPr>
        <w:t>construyendo un modelo matemático que represente la esencia del problema.</w:t>
      </w:r>
    </w:p>
    <w:p w:rsidR="00285C55" w:rsidRPr="00047AA6" w:rsidRDefault="00285C55" w:rsidP="00285C55">
      <w:pPr>
        <w:rPr>
          <w:rFonts w:cs="Arial"/>
        </w:rPr>
      </w:pPr>
      <w:r w:rsidRPr="00047AA6">
        <w:rPr>
          <w:rFonts w:cs="Arial"/>
          <w:color w:val="000000"/>
        </w:rPr>
        <w:t xml:space="preserve"> </w:t>
      </w:r>
      <w:r w:rsidR="002769BC" w:rsidRPr="00047AA6">
        <w:rPr>
          <w:rFonts w:cs="Arial"/>
          <w:color w:val="000000"/>
        </w:rPr>
        <w:t>El modelo matemático está constituido por relaciones matemáticas (ecuaciones y desigualdades) establecidas en términos de variables, que representa la esencia el problema que se pretende solucionar.</w:t>
      </w:r>
      <w:r w:rsidR="002769BC" w:rsidRPr="00047AA6">
        <w:rPr>
          <w:rFonts w:cs="Arial"/>
        </w:rPr>
        <w:t xml:space="preserve"> </w:t>
      </w:r>
    </w:p>
    <w:p w:rsidR="00285C55" w:rsidRPr="00047AA6" w:rsidRDefault="002769BC" w:rsidP="00285C55">
      <w:pPr>
        <w:rPr>
          <w:rFonts w:cs="Arial"/>
          <w:color w:val="000000"/>
        </w:rPr>
      </w:pPr>
      <w:r w:rsidRPr="00047AA6">
        <w:rPr>
          <w:rFonts w:cs="Arial"/>
          <w:color w:val="000000"/>
        </w:rPr>
        <w:t>Para construir un modelo es necesario primero definir las variables en función de las cuales será establecido.</w:t>
      </w:r>
      <w:r w:rsidR="00285C55" w:rsidRPr="00047AA6">
        <w:rPr>
          <w:rFonts w:cs="Arial"/>
          <w:color w:val="000000"/>
        </w:rPr>
        <w:t xml:space="preserve"> </w:t>
      </w:r>
      <w:r w:rsidRPr="00047AA6">
        <w:rPr>
          <w:rFonts w:cs="Arial"/>
          <w:color w:val="000000"/>
        </w:rPr>
        <w:t xml:space="preserve">Luego, se determina matemáticamente cada una de las dos partes que constituyen un modelo: </w:t>
      </w:r>
    </w:p>
    <w:p w:rsidR="00285C55" w:rsidRPr="00047AA6" w:rsidRDefault="00285C55" w:rsidP="00285C55">
      <w:pPr>
        <w:rPr>
          <w:rFonts w:cs="Arial"/>
          <w:color w:val="000000"/>
        </w:rPr>
      </w:pPr>
      <w:r w:rsidRPr="00047AA6">
        <w:rPr>
          <w:rFonts w:cs="Arial"/>
          <w:color w:val="000000"/>
        </w:rPr>
        <w:tab/>
      </w:r>
      <w:r w:rsidR="002769BC" w:rsidRPr="00047AA6">
        <w:rPr>
          <w:rFonts w:cs="Arial"/>
          <w:color w:val="000000"/>
        </w:rPr>
        <w:t xml:space="preserve">a) </w:t>
      </w:r>
      <w:r w:rsidRPr="00047AA6">
        <w:rPr>
          <w:rFonts w:cs="Arial"/>
          <w:color w:val="000000"/>
        </w:rPr>
        <w:t>L</w:t>
      </w:r>
      <w:r w:rsidR="002769BC" w:rsidRPr="00047AA6">
        <w:rPr>
          <w:rFonts w:cs="Arial"/>
          <w:color w:val="000000"/>
        </w:rPr>
        <w:t xml:space="preserve">a medida de efectividad que permite conocer el nivel de logro de los </w:t>
      </w:r>
      <w:r w:rsidR="004E6F40" w:rsidRPr="00047AA6">
        <w:rPr>
          <w:rFonts w:cs="Arial"/>
          <w:color w:val="000000"/>
        </w:rPr>
        <w:tab/>
      </w:r>
      <w:r w:rsidR="004E6F40" w:rsidRPr="00047AA6">
        <w:rPr>
          <w:rFonts w:cs="Arial"/>
          <w:color w:val="000000"/>
        </w:rPr>
        <w:tab/>
      </w:r>
      <w:r w:rsidRPr="00047AA6">
        <w:rPr>
          <w:rFonts w:cs="Arial"/>
          <w:color w:val="000000"/>
        </w:rPr>
        <w:tab/>
      </w:r>
      <w:r w:rsidR="002769BC" w:rsidRPr="00047AA6">
        <w:rPr>
          <w:rFonts w:cs="Arial"/>
          <w:color w:val="000000"/>
        </w:rPr>
        <w:t xml:space="preserve">objetivos y generalmente es una función (ecuación) llamada función </w:t>
      </w:r>
      <w:r w:rsidRPr="00047AA6">
        <w:rPr>
          <w:rFonts w:cs="Arial"/>
          <w:color w:val="000000"/>
        </w:rPr>
        <w:tab/>
      </w:r>
      <w:r w:rsidR="004E6F40" w:rsidRPr="00047AA6">
        <w:rPr>
          <w:rFonts w:cs="Arial"/>
          <w:color w:val="000000"/>
        </w:rPr>
        <w:tab/>
      </w:r>
      <w:r w:rsidR="002769BC" w:rsidRPr="00047AA6">
        <w:rPr>
          <w:rFonts w:cs="Arial"/>
          <w:color w:val="000000"/>
        </w:rPr>
        <w:t xml:space="preserve">objetivo; </w:t>
      </w:r>
    </w:p>
    <w:p w:rsidR="00285C55" w:rsidRPr="00047AA6" w:rsidRDefault="00285C55" w:rsidP="00285C55">
      <w:pPr>
        <w:rPr>
          <w:rFonts w:cs="Arial"/>
        </w:rPr>
      </w:pPr>
      <w:r w:rsidRPr="00047AA6">
        <w:rPr>
          <w:rFonts w:cs="Arial"/>
          <w:color w:val="000000"/>
        </w:rPr>
        <w:tab/>
      </w:r>
      <w:r w:rsidR="002769BC" w:rsidRPr="00047AA6">
        <w:rPr>
          <w:rFonts w:cs="Arial"/>
          <w:color w:val="000000"/>
        </w:rPr>
        <w:t xml:space="preserve">b) </w:t>
      </w:r>
      <w:r w:rsidRPr="00047AA6">
        <w:rPr>
          <w:rFonts w:cs="Arial"/>
          <w:color w:val="000000"/>
        </w:rPr>
        <w:t>L</w:t>
      </w:r>
      <w:r w:rsidR="002769BC" w:rsidRPr="00047AA6">
        <w:rPr>
          <w:rFonts w:cs="Arial"/>
          <w:color w:val="000000"/>
        </w:rPr>
        <w:t xml:space="preserve">as limitantes del problema llamadas restricciones que son un conjunto </w:t>
      </w:r>
      <w:r w:rsidRPr="00047AA6">
        <w:rPr>
          <w:rFonts w:cs="Arial"/>
          <w:color w:val="000000"/>
        </w:rPr>
        <w:tab/>
      </w:r>
      <w:r w:rsidR="004E6F40" w:rsidRPr="00047AA6">
        <w:rPr>
          <w:rFonts w:cs="Arial"/>
          <w:color w:val="000000"/>
        </w:rPr>
        <w:tab/>
      </w:r>
      <w:r w:rsidR="002769BC" w:rsidRPr="00047AA6">
        <w:rPr>
          <w:rFonts w:cs="Arial"/>
          <w:color w:val="000000"/>
        </w:rPr>
        <w:t xml:space="preserve">de igualdades o desigualdades que constituyen las barreras y </w:t>
      </w:r>
      <w:r w:rsidR="004E6F40" w:rsidRPr="00047AA6">
        <w:rPr>
          <w:rFonts w:cs="Arial"/>
          <w:color w:val="000000"/>
        </w:rPr>
        <w:tab/>
      </w:r>
      <w:r w:rsidR="004E6F40" w:rsidRPr="00047AA6">
        <w:rPr>
          <w:rFonts w:cs="Arial"/>
          <w:color w:val="000000"/>
        </w:rPr>
        <w:tab/>
      </w:r>
      <w:r w:rsidR="004E6F40" w:rsidRPr="00047AA6">
        <w:rPr>
          <w:rFonts w:cs="Arial"/>
          <w:color w:val="000000"/>
        </w:rPr>
        <w:tab/>
      </w:r>
      <w:r w:rsidR="002769BC" w:rsidRPr="00047AA6">
        <w:rPr>
          <w:rFonts w:cs="Arial"/>
          <w:color w:val="000000"/>
        </w:rPr>
        <w:t xml:space="preserve">obstáculos </w:t>
      </w:r>
      <w:r w:rsidRPr="00047AA6">
        <w:rPr>
          <w:rFonts w:cs="Arial"/>
          <w:color w:val="000000"/>
        </w:rPr>
        <w:tab/>
      </w:r>
      <w:r w:rsidR="002769BC" w:rsidRPr="00047AA6">
        <w:rPr>
          <w:rFonts w:cs="Arial"/>
          <w:color w:val="000000"/>
        </w:rPr>
        <w:t>para la consecución del objetivo.</w:t>
      </w:r>
      <w:r w:rsidR="002769BC" w:rsidRPr="00047AA6">
        <w:rPr>
          <w:rFonts w:cs="Arial"/>
        </w:rPr>
        <w:t xml:space="preserve"> </w:t>
      </w:r>
    </w:p>
    <w:p w:rsidR="00285C55" w:rsidRPr="00047AA6" w:rsidRDefault="002769BC" w:rsidP="00285C55">
      <w:pPr>
        <w:rPr>
          <w:rFonts w:cs="Arial"/>
        </w:rPr>
      </w:pPr>
      <w:r w:rsidRPr="00047AA6">
        <w:rPr>
          <w:rFonts w:cs="Arial"/>
          <w:color w:val="000000"/>
        </w:rPr>
        <w:t>Un modelo siempre debe ser menos complejo que el problema real, es una aproximación abstracta de la realidad con consideraciones y simplificaciones que hacen más manejable el problema y permiten evaluar eficientemente las alternativas de solución.</w:t>
      </w:r>
      <w:r w:rsidRPr="00047AA6">
        <w:rPr>
          <w:rFonts w:cs="Arial"/>
        </w:rPr>
        <w:t xml:space="preserve"> </w:t>
      </w:r>
    </w:p>
    <w:p w:rsidR="00285C55" w:rsidRPr="00047AA6" w:rsidRDefault="002769BC" w:rsidP="00285C55">
      <w:pPr>
        <w:rPr>
          <w:rFonts w:cs="Arial"/>
        </w:rPr>
      </w:pPr>
      <w:r w:rsidRPr="00047AA6">
        <w:rPr>
          <w:rFonts w:cs="Arial"/>
          <w:color w:val="000000"/>
        </w:rPr>
        <w:t>Los modelos matemáticos tienen muchas ventajas sobre una descripción verbal del problema. Una ventaja obvia es que el modelo matemático describe un problema en forma mucho más concisa. Esto tiende a hacer que toda la estructura del problema sea más comprensible y ayude a revelar las relaciones importantes entre causa y efecto. De esta manera, indica con más claridad que datos adicionales son importantes para el análisis. También facilita simultáneamente el manejo del problema en su totalidad y el estudio de todas sus interpelaciones. Por último, un modelo matemático forma un puente para poder emplear técnicas matemáticas y computadoras de alto poder, para analizar el problema. Sin duda, existe una amplia disponibilidad de paquetes de software para muchos tipos de modelos matemáticos, para micro y minicomputadoras.</w:t>
      </w:r>
      <w:r w:rsidRPr="00047AA6">
        <w:rPr>
          <w:rFonts w:cs="Arial"/>
        </w:rPr>
        <w:t xml:space="preserve"> </w:t>
      </w:r>
    </w:p>
    <w:p w:rsidR="00285C55" w:rsidRPr="00047AA6" w:rsidRDefault="00285C55" w:rsidP="00285C55">
      <w:pPr>
        <w:rPr>
          <w:rFonts w:cs="Arial"/>
          <w:color w:val="000000"/>
        </w:rPr>
      </w:pPr>
      <w:r w:rsidRPr="00047AA6">
        <w:rPr>
          <w:rFonts w:cs="Arial"/>
          <w:color w:val="000000"/>
        </w:rPr>
        <w:t xml:space="preserve">También </w:t>
      </w:r>
      <w:r w:rsidR="002769BC" w:rsidRPr="00047AA6">
        <w:rPr>
          <w:rFonts w:cs="Arial"/>
          <w:color w:val="000000"/>
        </w:rPr>
        <w:t xml:space="preserve">existen obstáculos que deben evitarse al usar modelos matemáticos. Un modelo es, necesariamente, una idealización abstracta del problema, por lo que casi siempre se requieren aproximaciones y suposiciones de simplificación si se quiere que el modelo sea manejable (susceptible de ser resuelto). </w:t>
      </w:r>
      <w:r w:rsidRPr="00047AA6">
        <w:rPr>
          <w:rFonts w:cs="Arial"/>
          <w:color w:val="000000"/>
        </w:rPr>
        <w:t xml:space="preserve">Es por esto que </w:t>
      </w:r>
      <w:r w:rsidR="002769BC" w:rsidRPr="00047AA6">
        <w:rPr>
          <w:rFonts w:cs="Arial"/>
          <w:color w:val="000000"/>
        </w:rPr>
        <w:t xml:space="preserve"> debe tenerse cuidado de que el modelo sea siempre una representación válida del problema. </w:t>
      </w:r>
    </w:p>
    <w:p w:rsidR="002769BC" w:rsidRPr="00047AA6" w:rsidRDefault="002769BC" w:rsidP="00285C55">
      <w:pPr>
        <w:rPr>
          <w:rFonts w:cs="Arial"/>
        </w:rPr>
      </w:pPr>
      <w:r w:rsidRPr="00047AA6">
        <w:rPr>
          <w:rFonts w:cs="Arial"/>
          <w:color w:val="000000"/>
        </w:rPr>
        <w:t>El criterio apropiado para juzgar la validez de un modelo es el hecho de si predice o no con suficiente exactitud los efectos relativos de los diferentes cursos de acción, para poder tomar una decisión que tenga sentido. En consecuencia, no es necesario incluir detalles sin importancia o factores que tienen aproximadamente el mismo efecto sobre todas las opciones. Ni siquiera es necesario que la magnitud absoluta de la medida de efectividad sea aproximadamente correcta para las diferentes alternativas, siempre que sus valores relativos sean bastante  preciso</w:t>
      </w:r>
      <w:r w:rsidR="00285C55" w:rsidRPr="00047AA6">
        <w:rPr>
          <w:rFonts w:cs="Arial"/>
          <w:color w:val="000000"/>
        </w:rPr>
        <w:t>s</w:t>
      </w:r>
      <w:r w:rsidRPr="00047AA6">
        <w:rPr>
          <w:rFonts w:cs="Arial"/>
          <w:color w:val="000000"/>
        </w:rPr>
        <w:t xml:space="preserve">. Entonces, todo lo que se requiere es que exista una alta correlación entre la predicción del modelo y lo que ocurre en la vida real. Para asegurar que este requisito se cumpla, es importante hacer un número considerable de pruebas </w:t>
      </w:r>
      <w:r w:rsidRPr="00047AA6">
        <w:rPr>
          <w:rFonts w:cs="Arial"/>
          <w:color w:val="000000"/>
        </w:rPr>
        <w:lastRenderedPageBreak/>
        <w:t>del modelo y las modificaciones consecuentes. Aunque esta fase de pruebas se haya colocado después en el orden del libro, gran parte del trabajo de validación del modelo se lleva a cabo durante la etapa de construcción para que sirva de guía en la obtención del modelo matemático.</w:t>
      </w:r>
      <w:r w:rsidRPr="00047AA6">
        <w:rPr>
          <w:rFonts w:cs="Arial"/>
        </w:rPr>
        <w:t xml:space="preserve"> </w:t>
      </w:r>
    </w:p>
    <w:p w:rsidR="002769BC" w:rsidRPr="00047AA6" w:rsidRDefault="00096F7B" w:rsidP="002769BC">
      <w:pPr>
        <w:rPr>
          <w:rFonts w:cs="Arial"/>
        </w:rPr>
      </w:pPr>
      <w:r w:rsidRPr="00047AA6">
        <w:rPr>
          <w:rFonts w:cs="Arial"/>
        </w:rPr>
        <w:tab/>
      </w:r>
    </w:p>
    <w:p w:rsidR="00096F7B" w:rsidRPr="00047AA6" w:rsidRDefault="00096F7B" w:rsidP="00096F7B">
      <w:pPr>
        <w:pStyle w:val="NormalWeb"/>
        <w:rPr>
          <w:rFonts w:ascii="Arial" w:hAnsi="Arial" w:cs="Arial"/>
          <w:b/>
          <w:bCs/>
          <w:highlight w:val="yellow"/>
        </w:rPr>
      </w:pPr>
      <w:r w:rsidRPr="00047AA6">
        <w:rPr>
          <w:rFonts w:ascii="Arial" w:hAnsi="Arial" w:cs="Arial"/>
          <w:b/>
          <w:bCs/>
          <w:highlight w:val="yellow"/>
        </w:rPr>
        <w:t>MODELOS ESPECÍFICOS DE LA INVESTIGACIÓN DE OPERACIONES</w:t>
      </w:r>
    </w:p>
    <w:p w:rsidR="00096F7B" w:rsidRPr="00047AA6" w:rsidRDefault="00096F7B" w:rsidP="00096F7B">
      <w:pPr>
        <w:pStyle w:val="NormalWeb"/>
        <w:rPr>
          <w:rFonts w:ascii="Arial" w:hAnsi="Arial" w:cs="Arial"/>
        </w:rPr>
      </w:pPr>
      <w:r w:rsidRPr="00047AA6">
        <w:rPr>
          <w:rFonts w:ascii="Arial" w:hAnsi="Arial" w:cs="Arial"/>
          <w:highlight w:val="yellow"/>
        </w:rPr>
        <w:t xml:space="preserve">  Planeación de la Producción </w:t>
      </w:r>
      <w:r w:rsidRPr="00047AA6">
        <w:rPr>
          <w:rFonts w:ascii="Arial" w:hAnsi="Arial" w:cs="Arial"/>
          <w:highlight w:val="yellow"/>
        </w:rPr>
        <w:br/>
        <w:t xml:space="preserve">  Asignación de personal </w:t>
      </w:r>
      <w:r w:rsidRPr="00047AA6">
        <w:rPr>
          <w:rFonts w:ascii="Arial" w:hAnsi="Arial" w:cs="Arial"/>
          <w:highlight w:val="yellow"/>
        </w:rPr>
        <w:br/>
        <w:t xml:space="preserve">  Transporte </w:t>
      </w:r>
      <w:r w:rsidRPr="00047AA6">
        <w:rPr>
          <w:rFonts w:ascii="Arial" w:hAnsi="Arial" w:cs="Arial"/>
          <w:highlight w:val="yellow"/>
        </w:rPr>
        <w:br/>
        <w:t xml:space="preserve">  Inventarios </w:t>
      </w:r>
      <w:r w:rsidRPr="00047AA6">
        <w:rPr>
          <w:rFonts w:ascii="Arial" w:hAnsi="Arial" w:cs="Arial"/>
          <w:highlight w:val="yellow"/>
        </w:rPr>
        <w:br/>
        <w:t xml:space="preserve">  Dietas </w:t>
      </w:r>
      <w:r w:rsidRPr="00047AA6">
        <w:rPr>
          <w:rFonts w:ascii="Arial" w:hAnsi="Arial" w:cs="Arial"/>
          <w:highlight w:val="yellow"/>
        </w:rPr>
        <w:br/>
        <w:t xml:space="preserve">  Mercado </w:t>
      </w:r>
      <w:r w:rsidRPr="00047AA6">
        <w:rPr>
          <w:rFonts w:ascii="Arial" w:hAnsi="Arial" w:cs="Arial"/>
          <w:highlight w:val="yellow"/>
        </w:rPr>
        <w:br/>
        <w:t>  Estrategias de Inversión</w:t>
      </w:r>
      <w:r w:rsidRPr="00047AA6">
        <w:rPr>
          <w:rFonts w:ascii="Arial" w:hAnsi="Arial" w:cs="Arial"/>
        </w:rPr>
        <w:t xml:space="preserve"> </w:t>
      </w:r>
    </w:p>
    <w:p w:rsidR="002769BC" w:rsidRPr="00047AA6" w:rsidRDefault="002769BC" w:rsidP="000664ED">
      <w:pPr>
        <w:rPr>
          <w:rFonts w:cs="Arial"/>
        </w:rPr>
      </w:pPr>
    </w:p>
    <w:p w:rsidR="000664ED" w:rsidRPr="00047AA6" w:rsidRDefault="000664ED" w:rsidP="000664ED">
      <w:pPr>
        <w:rPr>
          <w:rFonts w:cs="Arial"/>
        </w:rPr>
      </w:pPr>
    </w:p>
    <w:p w:rsidR="000664ED" w:rsidRPr="00047AA6" w:rsidRDefault="000664ED" w:rsidP="007F575E">
      <w:pPr>
        <w:rPr>
          <w:rFonts w:cs="Arial"/>
          <w:bCs/>
          <w:szCs w:val="26"/>
        </w:rPr>
      </w:pPr>
    </w:p>
    <w:p w:rsidR="0062427E" w:rsidRPr="00047AA6" w:rsidRDefault="0062427E" w:rsidP="0062427E">
      <w:pPr>
        <w:pStyle w:val="Ttulo3"/>
      </w:pPr>
      <w:r w:rsidRPr="00047AA6">
        <w:t>Optimización [</w:t>
      </w:r>
      <w:r w:rsidR="004E6F40" w:rsidRPr="00047AA6">
        <w:t>CAMP</w:t>
      </w:r>
      <w:r w:rsidRPr="00047AA6">
        <w:t xml:space="preserve">2008] </w:t>
      </w:r>
    </w:p>
    <w:p w:rsidR="00794758" w:rsidRPr="00047AA6" w:rsidRDefault="00212DC8" w:rsidP="00794758">
      <w:pPr>
        <w:rPr>
          <w:rFonts w:cs="Arial"/>
        </w:rPr>
      </w:pPr>
      <w:r w:rsidRPr="00047AA6">
        <w:rPr>
          <w:rFonts w:cs="Arial"/>
        </w:rPr>
        <w:t xml:space="preserve">Resolver  un </w:t>
      </w:r>
      <w:r w:rsidR="00794758" w:rsidRPr="00047AA6">
        <w:rPr>
          <w:rFonts w:cs="Arial"/>
        </w:rPr>
        <w:t xml:space="preserve">modelo </w:t>
      </w:r>
      <w:r w:rsidRPr="00047AA6">
        <w:rPr>
          <w:rFonts w:cs="Arial"/>
        </w:rPr>
        <w:t>de optimización consiste en encontrar el valor que deben tomar las variables para hacer óptima la función objetivo satisfaciendo el conjunto de restricciones.</w:t>
      </w:r>
      <w:r w:rsidR="00794758" w:rsidRPr="00047AA6">
        <w:rPr>
          <w:rFonts w:cs="Arial"/>
        </w:rPr>
        <w:t xml:space="preserve"> Q</w:t>
      </w:r>
      <w:r w:rsidR="00794758" w:rsidRPr="00047AA6">
        <w:rPr>
          <w:rFonts w:cs="Arial"/>
          <w:color w:val="262626"/>
        </w:rPr>
        <w:t>ue permiten encontrar soluciones a un problema.</w:t>
      </w:r>
      <w:r w:rsidR="00794758" w:rsidRPr="00047AA6">
        <w:rPr>
          <w:rFonts w:cs="Arial"/>
        </w:rPr>
        <w:t xml:space="preserve"> </w:t>
      </w:r>
    </w:p>
    <w:p w:rsidR="00794758" w:rsidRPr="00047AA6" w:rsidRDefault="00794758" w:rsidP="00794758">
      <w:pPr>
        <w:pStyle w:val="Textosinformato"/>
        <w:rPr>
          <w:rFonts w:ascii="Arial" w:hAnsi="Arial" w:cs="Arial"/>
          <w:color w:val="262626"/>
          <w:sz w:val="24"/>
          <w:szCs w:val="24"/>
        </w:rPr>
      </w:pPr>
    </w:p>
    <w:p w:rsidR="00C46110" w:rsidRPr="00047AA6" w:rsidRDefault="0062427E" w:rsidP="00794758">
      <w:pPr>
        <w:rPr>
          <w:rFonts w:cs="Arial"/>
        </w:rPr>
      </w:pPr>
      <w:r w:rsidRPr="00047AA6">
        <w:rPr>
          <w:rFonts w:cs="Arial"/>
        </w:rPr>
        <w:t>Generalmente los problemas de optimización están compuestos de tres elementos fundamentales:</w:t>
      </w:r>
      <w:r w:rsidR="00794758" w:rsidRPr="00047AA6">
        <w:rPr>
          <w:rFonts w:cs="Arial"/>
        </w:rPr>
        <w:t xml:space="preserve"> </w:t>
      </w:r>
    </w:p>
    <w:p w:rsidR="0062427E" w:rsidRPr="00047AA6" w:rsidRDefault="0062427E" w:rsidP="0062427E">
      <w:pPr>
        <w:rPr>
          <w:rFonts w:cs="Arial"/>
        </w:rPr>
      </w:pPr>
    </w:p>
    <w:p w:rsidR="0062427E" w:rsidRPr="00047AA6" w:rsidRDefault="0062427E" w:rsidP="0062427E">
      <w:pPr>
        <w:pStyle w:val="Ttulo4"/>
        <w:rPr>
          <w:rFonts w:ascii="Arial" w:hAnsi="Arial" w:cs="Arial"/>
        </w:rPr>
      </w:pPr>
      <w:r w:rsidRPr="00047AA6">
        <w:rPr>
          <w:rFonts w:ascii="Arial" w:hAnsi="Arial" w:cs="Arial"/>
        </w:rPr>
        <w:t>Función objetivo</w:t>
      </w:r>
      <w:r w:rsidR="00337633" w:rsidRPr="00047AA6">
        <w:rPr>
          <w:rFonts w:ascii="Arial" w:hAnsi="Arial" w:cs="Arial"/>
        </w:rPr>
        <w:t xml:space="preserve"> </w:t>
      </w:r>
    </w:p>
    <w:p w:rsidR="00337633" w:rsidRPr="00047AA6" w:rsidRDefault="009C5C81" w:rsidP="00337633">
      <w:pPr>
        <w:rPr>
          <w:rFonts w:cs="Arial"/>
        </w:rPr>
      </w:pPr>
      <w:r w:rsidRPr="00047AA6">
        <w:rPr>
          <w:rFonts w:cs="Arial"/>
        </w:rPr>
        <w:t>Es la medida cuantitativa del sistema que se desea optimizar (maximizar o minimizar).  Como por ejemplo de funciones objetivo se pueden mencionar: la minimización de los costos variables de operación de un sistema eléctrico, la maximizaron de los beneficios netos de venta de ciertos productos, la minimización del cuadrado de las desviaciones con respecto a unos valores observados, la minimización del material utilizado en la fabricación de un producto, etc.</w:t>
      </w:r>
    </w:p>
    <w:p w:rsidR="009C5C81" w:rsidRPr="00047AA6" w:rsidRDefault="009C5C81" w:rsidP="00337633">
      <w:pPr>
        <w:rPr>
          <w:rFonts w:cs="Arial"/>
        </w:rPr>
      </w:pPr>
    </w:p>
    <w:p w:rsidR="00337633" w:rsidRPr="00047AA6" w:rsidRDefault="00337633" w:rsidP="00337633">
      <w:pPr>
        <w:pStyle w:val="Ttulo4"/>
        <w:rPr>
          <w:rFonts w:ascii="Arial" w:hAnsi="Arial" w:cs="Arial"/>
        </w:rPr>
      </w:pPr>
      <w:r w:rsidRPr="00047AA6">
        <w:rPr>
          <w:rFonts w:ascii="Arial" w:hAnsi="Arial" w:cs="Arial"/>
        </w:rPr>
        <w:t>Variables</w:t>
      </w:r>
    </w:p>
    <w:p w:rsidR="009C5C81" w:rsidRPr="00047AA6" w:rsidRDefault="009C5C81" w:rsidP="009C5C81">
      <w:pPr>
        <w:rPr>
          <w:rFonts w:cs="Arial"/>
        </w:rPr>
      </w:pPr>
      <w:r w:rsidRPr="00047AA6">
        <w:rPr>
          <w:rFonts w:cs="Arial"/>
        </w:rPr>
        <w:t xml:space="preserve">Las variables representan las </w:t>
      </w:r>
      <w:r w:rsidR="00212DC8" w:rsidRPr="00047AA6">
        <w:rPr>
          <w:rFonts w:cs="Arial"/>
        </w:rPr>
        <w:t>decisiones</w:t>
      </w:r>
      <w:r w:rsidRPr="00047AA6">
        <w:rPr>
          <w:rFonts w:cs="Arial"/>
        </w:rPr>
        <w:t xml:space="preserve"> posibles para afectar   el valor de la función objetivo. Desde un punto de vista funcional estas variables se pueden clasificar en independientes o principales o de control y variables dependientes o </w:t>
      </w:r>
      <w:r w:rsidR="00212DC8" w:rsidRPr="00047AA6">
        <w:rPr>
          <w:rFonts w:cs="Arial"/>
        </w:rPr>
        <w:t>auxiliares</w:t>
      </w:r>
      <w:r w:rsidRPr="00047AA6">
        <w:rPr>
          <w:rFonts w:cs="Arial"/>
        </w:rPr>
        <w:t xml:space="preserve"> de estado, aunque matemáticamente todas son iguales. En el caso de venta, la cantidad de  cada producto fabricado y vendido.</w:t>
      </w:r>
    </w:p>
    <w:p w:rsidR="009C5C81" w:rsidRPr="00047AA6" w:rsidRDefault="009C5C81" w:rsidP="009C5C81">
      <w:pPr>
        <w:rPr>
          <w:rFonts w:cs="Arial"/>
        </w:rPr>
      </w:pPr>
    </w:p>
    <w:p w:rsidR="00337633" w:rsidRPr="00047AA6" w:rsidRDefault="00337633" w:rsidP="00337633">
      <w:pPr>
        <w:pStyle w:val="Ttulo4"/>
        <w:rPr>
          <w:rFonts w:ascii="Arial" w:hAnsi="Arial" w:cs="Arial"/>
        </w:rPr>
      </w:pPr>
      <w:r w:rsidRPr="00047AA6">
        <w:rPr>
          <w:rFonts w:ascii="Arial" w:hAnsi="Arial" w:cs="Arial"/>
        </w:rPr>
        <w:lastRenderedPageBreak/>
        <w:t>Restricciones</w:t>
      </w:r>
    </w:p>
    <w:p w:rsidR="009C5C81" w:rsidRPr="00047AA6" w:rsidRDefault="009C5C81" w:rsidP="009C5C81">
      <w:pPr>
        <w:rPr>
          <w:rFonts w:cs="Arial"/>
        </w:rPr>
      </w:pPr>
      <w:r w:rsidRPr="00047AA6">
        <w:rPr>
          <w:rFonts w:cs="Arial"/>
        </w:rPr>
        <w:t>Representan el conjunto de restricciones expresadas mediante ecuaciones</w:t>
      </w:r>
      <w:r w:rsidR="00212DC8" w:rsidRPr="00047AA6">
        <w:rPr>
          <w:rFonts w:cs="Arial"/>
        </w:rPr>
        <w:t>, que ciertas variables están obligadas a cumplir.</w:t>
      </w:r>
      <w:r w:rsidRPr="00047AA6">
        <w:rPr>
          <w:rFonts w:cs="Arial"/>
        </w:rPr>
        <w:t xml:space="preserve"> </w:t>
      </w:r>
      <w:r w:rsidR="00212DC8" w:rsidRPr="00047AA6">
        <w:rPr>
          <w:rFonts w:cs="Arial"/>
        </w:rPr>
        <w:t>Como por ejemplo la capacidad de producción de la fábrica para los diferentes productos.</w:t>
      </w:r>
    </w:p>
    <w:p w:rsidR="00337633" w:rsidRPr="00047AA6" w:rsidRDefault="00337633" w:rsidP="00337633">
      <w:pPr>
        <w:rPr>
          <w:rFonts w:cs="Arial"/>
        </w:rPr>
      </w:pPr>
    </w:p>
    <w:p w:rsidR="00337633" w:rsidRPr="00047AA6" w:rsidRDefault="00EF01A9" w:rsidP="00EF01A9">
      <w:pPr>
        <w:pStyle w:val="Ttulo4"/>
        <w:rPr>
          <w:rFonts w:ascii="Arial" w:hAnsi="Arial" w:cs="Arial"/>
        </w:rPr>
      </w:pPr>
      <w:r w:rsidRPr="00047AA6">
        <w:rPr>
          <w:rFonts w:ascii="Arial" w:hAnsi="Arial" w:cs="Arial"/>
        </w:rPr>
        <w:t>Tipos de problemas de optimización</w:t>
      </w:r>
    </w:p>
    <w:p w:rsidR="00EF01A9" w:rsidRPr="00047AA6" w:rsidRDefault="00EF01A9" w:rsidP="00EF01A9">
      <w:pPr>
        <w:rPr>
          <w:rFonts w:cs="Arial"/>
        </w:rPr>
      </w:pPr>
      <w:r w:rsidRPr="00047AA6">
        <w:rPr>
          <w:rFonts w:cs="Arial"/>
        </w:rPr>
        <w:t>En la siguiente tabla se muestran las expresiones matemáticas generales de algunos tipos de problemas de optimización dentro de lo modelos clásicos. Los problemas se distinguen por el carácter de las funciones que intervienen (lineales o no lineales) y las variables (reales, continuas o enteras, discretas).</w:t>
      </w:r>
    </w:p>
    <w:p w:rsidR="00EF01A9" w:rsidRPr="00047AA6" w:rsidRDefault="00EF01A9" w:rsidP="00EF01A9">
      <w:pPr>
        <w:rPr>
          <w:rFonts w:cs="Arial"/>
        </w:rPr>
      </w:pPr>
    </w:p>
    <w:p w:rsidR="00EF01A9" w:rsidRPr="00047AA6" w:rsidRDefault="00EF01A9" w:rsidP="00EF01A9">
      <w:pPr>
        <w:jc w:val="center"/>
        <w:rPr>
          <w:rFonts w:cs="Arial"/>
        </w:rPr>
      </w:pPr>
      <w:r w:rsidRPr="00047AA6">
        <w:rPr>
          <w:rFonts w:cs="Arial"/>
          <w:noProof/>
        </w:rPr>
        <w:drawing>
          <wp:inline distT="0" distB="0" distL="0" distR="0">
            <wp:extent cx="4552950" cy="5029200"/>
            <wp:effectExtent l="19050" t="0" r="0" b="0"/>
            <wp:docPr id="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52950" cy="5029200"/>
                    </a:xfrm>
                    <a:prstGeom prst="rect">
                      <a:avLst/>
                    </a:prstGeom>
                    <a:noFill/>
                    <a:ln w="9525">
                      <a:noFill/>
                      <a:miter lim="800000"/>
                      <a:headEnd/>
                      <a:tailEnd/>
                    </a:ln>
                  </pic:spPr>
                </pic:pic>
              </a:graphicData>
            </a:graphic>
          </wp:inline>
        </w:drawing>
      </w:r>
    </w:p>
    <w:p w:rsidR="00EF01A9" w:rsidRPr="00047AA6" w:rsidRDefault="00EF01A9" w:rsidP="00EF01A9">
      <w:pPr>
        <w:rPr>
          <w:rFonts w:cs="Arial"/>
        </w:rPr>
      </w:pPr>
    </w:p>
    <w:p w:rsidR="00C46110" w:rsidRPr="00047AA6" w:rsidRDefault="00C46110" w:rsidP="00C46110">
      <w:pPr>
        <w:jc w:val="center"/>
        <w:rPr>
          <w:rFonts w:cs="Arial"/>
          <w:b/>
          <w:color w:val="262626"/>
          <w:sz w:val="20"/>
          <w:szCs w:val="20"/>
        </w:rPr>
      </w:pPr>
      <w:r w:rsidRPr="00047AA6">
        <w:rPr>
          <w:rFonts w:cs="Arial"/>
          <w:b/>
          <w:color w:val="262626"/>
          <w:sz w:val="20"/>
          <w:szCs w:val="20"/>
        </w:rPr>
        <w:t>Tabla 1. Expresiones matemáticos de algunos tipos de problemas de optimización [</w:t>
      </w:r>
      <w:r w:rsidR="004E6F40" w:rsidRPr="00047AA6">
        <w:rPr>
          <w:rFonts w:cs="Arial"/>
          <w:b/>
          <w:color w:val="262626"/>
          <w:sz w:val="20"/>
          <w:szCs w:val="20"/>
        </w:rPr>
        <w:t>CAMP</w:t>
      </w:r>
      <w:r w:rsidRPr="00047AA6">
        <w:rPr>
          <w:rFonts w:cs="Arial"/>
          <w:b/>
          <w:color w:val="262626"/>
          <w:sz w:val="20"/>
          <w:szCs w:val="20"/>
        </w:rPr>
        <w:t>2008]</w:t>
      </w:r>
    </w:p>
    <w:p w:rsidR="00EF01A9" w:rsidRPr="00047AA6" w:rsidRDefault="00EF01A9" w:rsidP="00337633">
      <w:pPr>
        <w:rPr>
          <w:rFonts w:cs="Arial"/>
        </w:rPr>
      </w:pPr>
    </w:p>
    <w:p w:rsidR="0062427E" w:rsidRPr="00047AA6" w:rsidRDefault="0062427E" w:rsidP="0062427E">
      <w:pPr>
        <w:pStyle w:val="Textosinformato"/>
        <w:rPr>
          <w:rFonts w:ascii="Arial" w:hAnsi="Arial" w:cs="Arial"/>
          <w:b/>
          <w:color w:val="262626"/>
          <w:sz w:val="20"/>
          <w:szCs w:val="20"/>
          <w:lang w:val="es-CO"/>
        </w:rPr>
      </w:pPr>
    </w:p>
    <w:p w:rsidR="00937B99" w:rsidRPr="00047AA6" w:rsidRDefault="00937B99" w:rsidP="007F575E">
      <w:pPr>
        <w:rPr>
          <w:rFonts w:cs="Arial"/>
          <w:bCs/>
          <w:szCs w:val="26"/>
        </w:rPr>
      </w:pPr>
    </w:p>
    <w:p w:rsidR="00DA3D9D" w:rsidRPr="00047AA6" w:rsidRDefault="00DA3D9D" w:rsidP="00803BED">
      <w:pPr>
        <w:rPr>
          <w:rFonts w:cs="Arial"/>
        </w:rPr>
      </w:pPr>
    </w:p>
    <w:p w:rsidR="00877C54" w:rsidRPr="00047AA6" w:rsidRDefault="00877C54" w:rsidP="00D87041">
      <w:pPr>
        <w:rPr>
          <w:rFonts w:cs="Arial"/>
        </w:rPr>
      </w:pPr>
    </w:p>
    <w:p w:rsidR="00803BED" w:rsidRPr="00047AA6" w:rsidRDefault="00803BED" w:rsidP="00803BED">
      <w:pPr>
        <w:jc w:val="left"/>
        <w:rPr>
          <w:rFonts w:cs="Arial"/>
          <w:b/>
          <w:color w:val="262626"/>
        </w:rPr>
      </w:pPr>
      <w:r w:rsidRPr="00047AA6">
        <w:rPr>
          <w:rFonts w:cs="Arial"/>
          <w:b/>
          <w:color w:val="262626"/>
        </w:rPr>
        <w:t>4.2.</w:t>
      </w:r>
      <w:r w:rsidR="00EC4660" w:rsidRPr="00047AA6">
        <w:rPr>
          <w:rFonts w:cs="Arial"/>
          <w:b/>
          <w:color w:val="262626"/>
        </w:rPr>
        <w:t>4</w:t>
      </w:r>
      <w:r w:rsidRPr="00047AA6">
        <w:rPr>
          <w:rFonts w:cs="Arial"/>
          <w:b/>
          <w:color w:val="262626"/>
        </w:rPr>
        <w:t xml:space="preserve">   Lenguajes de modelado [LINA2001]</w:t>
      </w:r>
    </w:p>
    <w:p w:rsidR="00803BED" w:rsidRPr="00047AA6" w:rsidRDefault="00803BED" w:rsidP="00803BED">
      <w:pPr>
        <w:jc w:val="left"/>
        <w:rPr>
          <w:rFonts w:cs="Arial"/>
          <w:b/>
          <w:color w:val="262626"/>
        </w:rPr>
      </w:pPr>
    </w:p>
    <w:p w:rsidR="00803BED" w:rsidRPr="00047AA6" w:rsidRDefault="00803BED" w:rsidP="00803BED">
      <w:pPr>
        <w:jc w:val="left"/>
        <w:rPr>
          <w:rFonts w:cs="Arial"/>
          <w:color w:val="262626"/>
        </w:rPr>
      </w:pPr>
      <w:r w:rsidRPr="00047AA6">
        <w:rPr>
          <w:rFonts w:cs="Arial"/>
          <w:color w:val="262626"/>
        </w:rPr>
        <w:t>Las principales alternativas actuales para el desarrollo de modelos de optimización son:</w:t>
      </w:r>
    </w:p>
    <w:p w:rsidR="00803BED" w:rsidRPr="00047AA6" w:rsidRDefault="00803BED" w:rsidP="00803BED">
      <w:pPr>
        <w:jc w:val="left"/>
        <w:rPr>
          <w:rFonts w:cs="Arial"/>
          <w:color w:val="262626"/>
        </w:rPr>
      </w:pPr>
    </w:p>
    <w:p w:rsidR="00803BED" w:rsidRPr="00047AA6" w:rsidRDefault="00803BED" w:rsidP="006D586E">
      <w:pPr>
        <w:pStyle w:val="Prrafodelista"/>
        <w:numPr>
          <w:ilvl w:val="0"/>
          <w:numId w:val="13"/>
        </w:numPr>
        <w:rPr>
          <w:rFonts w:cs="Arial"/>
          <w:color w:val="262626"/>
        </w:rPr>
      </w:pPr>
      <w:r w:rsidRPr="00047AA6">
        <w:rPr>
          <w:rFonts w:cs="Arial"/>
          <w:color w:val="262626"/>
        </w:rPr>
        <w:t xml:space="preserve">Lenguajes de programación de propósito general. (C, C++, Java, Visual Basic) utilizan una librería de optimización para la solución de modelos matemáticos.  </w:t>
      </w:r>
      <w:r w:rsidR="006D586E" w:rsidRPr="00047AA6">
        <w:rPr>
          <w:rFonts w:cs="Arial"/>
          <w:color w:val="262626"/>
        </w:rPr>
        <w:t xml:space="preserve">Tienen sentido utilizarlas cuando el tiempo de solución es critico o el modelos es ejecutado con mucha frecuencia a demás de esto requieren de un tiempo de desarrollo bastante elevado, de igual forma dar soporte o mantenimiento es bastante difícil. </w:t>
      </w:r>
    </w:p>
    <w:p w:rsidR="006D586E" w:rsidRPr="00047AA6" w:rsidRDefault="006D586E" w:rsidP="006D586E">
      <w:pPr>
        <w:pStyle w:val="Prrafodelista"/>
        <w:rPr>
          <w:rFonts w:cs="Arial"/>
          <w:color w:val="262626"/>
        </w:rPr>
      </w:pPr>
    </w:p>
    <w:p w:rsidR="00803BED" w:rsidRPr="00047AA6" w:rsidRDefault="00803BED" w:rsidP="00803BED">
      <w:pPr>
        <w:numPr>
          <w:ilvl w:val="0"/>
          <w:numId w:val="13"/>
        </w:numPr>
        <w:rPr>
          <w:rFonts w:cs="Arial"/>
          <w:color w:val="262626"/>
        </w:rPr>
      </w:pPr>
      <w:r w:rsidRPr="00047AA6">
        <w:rPr>
          <w:rFonts w:cs="Arial"/>
          <w:color w:val="262626"/>
        </w:rPr>
        <w:t xml:space="preserve">Lenguajes o entornos de cálculo numérico o simbólico. (Hojas de cálculo, Lenguajes para cálculo numérico </w:t>
      </w:r>
      <w:r w:rsidR="006D586E" w:rsidRPr="00047AA6">
        <w:rPr>
          <w:rFonts w:cs="Arial"/>
          <w:color w:val="262626"/>
        </w:rPr>
        <w:t xml:space="preserve">intensivo como MATLAB </w:t>
      </w:r>
      <w:r w:rsidRPr="00047AA6">
        <w:rPr>
          <w:rFonts w:cs="Arial"/>
          <w:color w:val="262626"/>
        </w:rPr>
        <w:t xml:space="preserve">o </w:t>
      </w:r>
      <w:r w:rsidR="006D586E" w:rsidRPr="00047AA6">
        <w:rPr>
          <w:rFonts w:cs="Arial"/>
          <w:color w:val="262626"/>
        </w:rPr>
        <w:t xml:space="preserve">para </w:t>
      </w:r>
      <w:r w:rsidRPr="00047AA6">
        <w:rPr>
          <w:rFonts w:cs="Arial"/>
          <w:color w:val="262626"/>
        </w:rPr>
        <w:t>cálculo simbólico</w:t>
      </w:r>
      <w:r w:rsidR="006D586E" w:rsidRPr="00047AA6">
        <w:rPr>
          <w:rFonts w:cs="Arial"/>
          <w:color w:val="262626"/>
        </w:rPr>
        <w:t xml:space="preserve"> como Maple</w:t>
      </w:r>
      <w:r w:rsidRPr="00047AA6">
        <w:rPr>
          <w:rFonts w:cs="Arial"/>
          <w:color w:val="262626"/>
        </w:rPr>
        <w:t xml:space="preserve">) </w:t>
      </w:r>
      <w:r w:rsidR="006D586E" w:rsidRPr="00047AA6">
        <w:rPr>
          <w:rFonts w:cs="Arial"/>
          <w:color w:val="262626"/>
        </w:rPr>
        <w:t>Como ventajas específicas  se pueden mencionas: su facilidad de uso,  su integración total con la hoja de cálculo, la familiaridad con el entorno, así como la facilidad de presentación de sus resultados en gráficos</w:t>
      </w:r>
      <w:r w:rsidRPr="00047AA6">
        <w:rPr>
          <w:rFonts w:cs="Arial"/>
          <w:color w:val="262626"/>
        </w:rPr>
        <w:t>. No permiten modelar problemas complejos o de gran tamaño.</w:t>
      </w:r>
    </w:p>
    <w:p w:rsidR="00803BED" w:rsidRPr="00047AA6" w:rsidRDefault="00803BED" w:rsidP="00803BED">
      <w:pPr>
        <w:ind w:left="142" w:hanging="142"/>
        <w:rPr>
          <w:rFonts w:cs="Arial"/>
          <w:color w:val="262626"/>
        </w:rPr>
      </w:pPr>
    </w:p>
    <w:p w:rsidR="00803BED" w:rsidRPr="00047AA6" w:rsidRDefault="00803BED" w:rsidP="00803BED">
      <w:pPr>
        <w:numPr>
          <w:ilvl w:val="0"/>
          <w:numId w:val="13"/>
        </w:numPr>
        <w:rPr>
          <w:rFonts w:cs="Arial"/>
          <w:color w:val="262626"/>
        </w:rPr>
      </w:pPr>
      <w:r w:rsidRPr="00047AA6">
        <w:rPr>
          <w:rFonts w:cs="Arial"/>
          <w:color w:val="262626"/>
        </w:rPr>
        <w:t>Lenguajes algebraicos de modelado</w:t>
      </w:r>
      <w:r w:rsidR="00074D6F" w:rsidRPr="00047AA6">
        <w:rPr>
          <w:rFonts w:cs="Arial"/>
          <w:color w:val="262626"/>
        </w:rPr>
        <w:t xml:space="preserve"> son las alternativas más potentes por su capacidad de </w:t>
      </w:r>
      <w:r w:rsidR="00074D6F" w:rsidRPr="00047AA6">
        <w:rPr>
          <w:rFonts w:cs="Arial"/>
          <w:color w:val="262626"/>
          <w:highlight w:val="yellow"/>
        </w:rPr>
        <w:t>indexación</w:t>
      </w:r>
      <w:r w:rsidR="00074D6F" w:rsidRPr="00047AA6">
        <w:rPr>
          <w:rFonts w:cs="Arial"/>
          <w:color w:val="262626"/>
        </w:rPr>
        <w:t xml:space="preserve"> de las variables y ecuaciones, permiten cambiar sin dificultad las dimensiones del modelo, de forma natural separan  datos de resultados. Entre los lenguajes mas conocidos se encuentran </w:t>
      </w:r>
      <w:r w:rsidRPr="00047AA6">
        <w:rPr>
          <w:rFonts w:cs="Arial"/>
          <w:color w:val="262626"/>
        </w:rPr>
        <w:t xml:space="preserve"> GAMS, </w:t>
      </w:r>
      <w:r w:rsidR="00074D6F" w:rsidRPr="00047AA6">
        <w:rPr>
          <w:rFonts w:cs="Arial"/>
          <w:color w:val="262626"/>
        </w:rPr>
        <w:t xml:space="preserve">AMPL, MPL, AIMMS, </w:t>
      </w:r>
      <w:r w:rsidRPr="00047AA6">
        <w:rPr>
          <w:rFonts w:cs="Arial"/>
          <w:color w:val="262626"/>
        </w:rPr>
        <w:t>MATHPROG</w:t>
      </w:r>
      <w:r w:rsidR="00074D6F" w:rsidRPr="00047AA6">
        <w:rPr>
          <w:rFonts w:cs="Arial"/>
          <w:color w:val="262626"/>
        </w:rPr>
        <w:t xml:space="preserve"> Y</w:t>
      </w:r>
      <w:r w:rsidRPr="00047AA6">
        <w:rPr>
          <w:rFonts w:cs="Arial"/>
          <w:color w:val="262626"/>
        </w:rPr>
        <w:t xml:space="preserve"> XPRESS</w:t>
      </w:r>
      <w:r w:rsidR="00074D6F" w:rsidRPr="00047AA6">
        <w:rPr>
          <w:rFonts w:cs="Arial"/>
          <w:color w:val="262626"/>
        </w:rPr>
        <w:t>,</w:t>
      </w:r>
      <w:r w:rsidRPr="00047AA6">
        <w:rPr>
          <w:rFonts w:cs="Arial"/>
          <w:color w:val="262626"/>
        </w:rPr>
        <w:t xml:space="preserve"> Son alternativas más complejas, permiten cambiar las dimensiones del modelo, detectan  errores y son fáciles de mantener.</w:t>
      </w:r>
    </w:p>
    <w:p w:rsidR="00877C54" w:rsidRPr="00047AA6" w:rsidRDefault="00877C54" w:rsidP="00D87041">
      <w:pPr>
        <w:rPr>
          <w:rFonts w:cs="Arial"/>
        </w:rPr>
      </w:pPr>
    </w:p>
    <w:p w:rsidR="00803BED" w:rsidRPr="00047AA6" w:rsidRDefault="00EC4660" w:rsidP="00EC4660">
      <w:pPr>
        <w:pStyle w:val="Ttulo3"/>
      </w:pPr>
      <w:r w:rsidRPr="00047AA6">
        <w:t>Programación lineal [</w:t>
      </w:r>
      <w:r w:rsidRPr="00047AA6">
        <w:rPr>
          <w:highlight w:val="yellow"/>
        </w:rPr>
        <w:t>preguntar si ¿?? si</w:t>
      </w:r>
      <w:r w:rsidRPr="00047AA6">
        <w:t>]</w:t>
      </w:r>
    </w:p>
    <w:p w:rsidR="00EC4660" w:rsidRPr="00047AA6" w:rsidRDefault="00EC4660"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03BED" w:rsidRPr="00047AA6" w:rsidRDefault="00803BED" w:rsidP="00D87041">
      <w:pPr>
        <w:rPr>
          <w:rFonts w:cs="Arial"/>
        </w:rPr>
      </w:pPr>
    </w:p>
    <w:p w:rsidR="00877C54" w:rsidRPr="00047AA6" w:rsidRDefault="00877C54" w:rsidP="00D87041">
      <w:pPr>
        <w:rPr>
          <w:rFonts w:cs="Arial"/>
        </w:rPr>
      </w:pPr>
    </w:p>
    <w:p w:rsidR="00DB3C30" w:rsidRPr="00047AA6" w:rsidRDefault="00DB3C30" w:rsidP="00D87041">
      <w:pPr>
        <w:rPr>
          <w:rFonts w:cs="Arial"/>
        </w:rPr>
      </w:pPr>
    </w:p>
    <w:p w:rsidR="00DB3C30" w:rsidRPr="00047AA6" w:rsidRDefault="00DB3C30" w:rsidP="00D87041">
      <w:pPr>
        <w:rPr>
          <w:rFonts w:cs="Arial"/>
        </w:rPr>
      </w:pPr>
    </w:p>
    <w:p w:rsidR="00DB3C30" w:rsidRPr="00047AA6" w:rsidRDefault="00DB3C30" w:rsidP="00D87041">
      <w:pPr>
        <w:rPr>
          <w:rFonts w:cs="Arial"/>
        </w:rPr>
      </w:pPr>
    </w:p>
    <w:p w:rsidR="00877C54" w:rsidRPr="00047AA6" w:rsidRDefault="00877C54" w:rsidP="00D87041">
      <w:pPr>
        <w:rPr>
          <w:rFonts w:cs="Arial"/>
        </w:rPr>
      </w:pPr>
    </w:p>
    <w:p w:rsidR="00EC4660" w:rsidRPr="00047AA6" w:rsidRDefault="00EC4660" w:rsidP="00D87041">
      <w:pPr>
        <w:rPr>
          <w:rFonts w:cs="Arial"/>
        </w:rPr>
      </w:pPr>
    </w:p>
    <w:p w:rsidR="00EC4660" w:rsidRPr="00047AA6" w:rsidRDefault="00EC4660" w:rsidP="00D87041">
      <w:pPr>
        <w:rPr>
          <w:rFonts w:cs="Arial"/>
        </w:rPr>
      </w:pPr>
    </w:p>
    <w:p w:rsidR="00EC4660" w:rsidRPr="00047AA6" w:rsidRDefault="00EC4660" w:rsidP="00D87041">
      <w:pPr>
        <w:rPr>
          <w:rFonts w:cs="Arial"/>
        </w:rPr>
      </w:pPr>
    </w:p>
    <w:p w:rsidR="00D87041" w:rsidRPr="00047AA6" w:rsidRDefault="00D87041" w:rsidP="00D87041">
      <w:pPr>
        <w:pStyle w:val="Ttulo2"/>
      </w:pPr>
      <w:bookmarkStart w:id="14" w:name="_Toc203217505"/>
      <w:r w:rsidRPr="00047AA6">
        <w:t>ANTECEDENTES</w:t>
      </w:r>
      <w:bookmarkEnd w:id="14"/>
    </w:p>
    <w:p w:rsidR="00EC4660" w:rsidRPr="00047AA6" w:rsidRDefault="00EC4660" w:rsidP="00877C54">
      <w:pPr>
        <w:rPr>
          <w:rFonts w:cs="Arial"/>
        </w:rPr>
      </w:pPr>
      <w:r w:rsidRPr="00047AA6">
        <w:rPr>
          <w:rFonts w:cs="Arial"/>
        </w:rPr>
        <w:t>A continuación se hace reseña a métodos y herramientas utilizadas para el cálculo de presupuesto de producción.</w:t>
      </w:r>
    </w:p>
    <w:p w:rsidR="00EC4660" w:rsidRPr="00047AA6" w:rsidRDefault="00EC4660" w:rsidP="00877C54">
      <w:pPr>
        <w:rPr>
          <w:rFonts w:cs="Arial"/>
        </w:rPr>
      </w:pPr>
    </w:p>
    <w:p w:rsidR="00EC4660" w:rsidRPr="00047AA6" w:rsidRDefault="006F120F" w:rsidP="00EC4660">
      <w:pPr>
        <w:pStyle w:val="NormalWeb"/>
        <w:rPr>
          <w:rFonts w:ascii="Arial" w:hAnsi="Arial" w:cs="Arial"/>
        </w:rPr>
      </w:pPr>
      <w:r w:rsidRPr="00047AA6">
        <w:rPr>
          <w:rFonts w:ascii="Arial" w:hAnsi="Arial" w:cs="Arial"/>
          <w:bCs/>
        </w:rPr>
        <w:t xml:space="preserve">Anteriormente mencionábamos modelos de investigación de operaciones, los cuales nos ayudan a solucionar y optimizar problemas en algunos campos como: </w:t>
      </w:r>
      <w:r w:rsidRPr="00047AA6">
        <w:rPr>
          <w:rFonts w:ascii="Arial" w:hAnsi="Arial" w:cs="Arial"/>
          <w:bCs/>
        </w:rPr>
        <w:br/>
      </w:r>
      <w:r w:rsidRPr="00047AA6">
        <w:rPr>
          <w:rFonts w:ascii="Arial" w:hAnsi="Arial" w:cs="Arial"/>
        </w:rPr>
        <w:tab/>
      </w:r>
      <w:r w:rsidR="00EC4660" w:rsidRPr="00047AA6">
        <w:rPr>
          <w:rFonts w:ascii="Arial" w:hAnsi="Arial" w:cs="Arial"/>
        </w:rPr>
        <w:t> </w:t>
      </w:r>
      <w:r w:rsidRPr="00047AA6">
        <w:rPr>
          <w:rFonts w:ascii="Arial" w:hAnsi="Arial" w:cs="Arial"/>
        </w:rPr>
        <w:t xml:space="preserve">- </w:t>
      </w:r>
      <w:r w:rsidR="00EC4660" w:rsidRPr="00047AA6">
        <w:rPr>
          <w:rFonts w:ascii="Arial" w:hAnsi="Arial" w:cs="Arial"/>
        </w:rPr>
        <w:t xml:space="preserve">Planeación de la Producción </w:t>
      </w:r>
      <w:r w:rsidR="00EC4660" w:rsidRPr="00047AA6">
        <w:rPr>
          <w:rFonts w:ascii="Arial" w:hAnsi="Arial" w:cs="Arial"/>
        </w:rPr>
        <w:br/>
      </w:r>
      <w:r w:rsidRPr="00047AA6">
        <w:rPr>
          <w:rFonts w:ascii="Arial" w:hAnsi="Arial" w:cs="Arial"/>
        </w:rPr>
        <w:tab/>
        <w:t>-</w:t>
      </w:r>
      <w:r w:rsidR="00EC4660" w:rsidRPr="00047AA6">
        <w:rPr>
          <w:rFonts w:ascii="Arial" w:hAnsi="Arial" w:cs="Arial"/>
        </w:rPr>
        <w:t xml:space="preserve">  Asignación de personal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Transporte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Inventarios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Dietas </w:t>
      </w:r>
      <w:r w:rsidR="00EC4660" w:rsidRPr="00047AA6">
        <w:rPr>
          <w:rFonts w:ascii="Arial" w:hAnsi="Arial" w:cs="Arial"/>
        </w:rPr>
        <w:br/>
      </w:r>
      <w:r w:rsidRPr="00047AA6">
        <w:rPr>
          <w:rFonts w:ascii="Arial" w:hAnsi="Arial" w:cs="Arial"/>
        </w:rPr>
        <w:t xml:space="preserve">  </w:t>
      </w:r>
      <w:r w:rsidRPr="00047AA6">
        <w:rPr>
          <w:rFonts w:ascii="Arial" w:hAnsi="Arial" w:cs="Arial"/>
        </w:rPr>
        <w:tab/>
        <w:t>-</w:t>
      </w:r>
      <w:r w:rsidR="00EC4660" w:rsidRPr="00047AA6">
        <w:rPr>
          <w:rFonts w:ascii="Arial" w:hAnsi="Arial" w:cs="Arial"/>
        </w:rPr>
        <w:t xml:space="preserve"> Mercado </w:t>
      </w:r>
      <w:r w:rsidR="00EC4660" w:rsidRPr="00047AA6">
        <w:rPr>
          <w:rFonts w:ascii="Arial" w:hAnsi="Arial" w:cs="Arial"/>
        </w:rPr>
        <w:br/>
        <w:t xml:space="preserve">  </w:t>
      </w:r>
      <w:r w:rsidRPr="00047AA6">
        <w:rPr>
          <w:rFonts w:ascii="Arial" w:hAnsi="Arial" w:cs="Arial"/>
        </w:rPr>
        <w:tab/>
        <w:t xml:space="preserve">- </w:t>
      </w:r>
      <w:r w:rsidR="00EC4660" w:rsidRPr="00047AA6">
        <w:rPr>
          <w:rFonts w:ascii="Arial" w:hAnsi="Arial" w:cs="Arial"/>
        </w:rPr>
        <w:t xml:space="preserve">Estrategias de Inversión </w:t>
      </w:r>
    </w:p>
    <w:p w:rsidR="00EC4660" w:rsidRPr="00047AA6" w:rsidRDefault="00957BDD" w:rsidP="00957BDD">
      <w:pPr>
        <w:pStyle w:val="Ttulo3"/>
      </w:pPr>
      <w:r w:rsidRPr="00047AA6">
        <w:t>Historia del presupuesto</w:t>
      </w:r>
      <w:r w:rsidR="00082E7B" w:rsidRPr="00047AA6">
        <w:t xml:space="preserve"> [MAIL2009]</w:t>
      </w:r>
    </w:p>
    <w:p w:rsidR="00082E7B" w:rsidRPr="00047AA6" w:rsidRDefault="00082E7B" w:rsidP="00082E7B">
      <w:pPr>
        <w:pStyle w:val="NormalWeb"/>
        <w:rPr>
          <w:rFonts w:ascii="Arial" w:hAnsi="Arial" w:cs="Arial"/>
        </w:rPr>
      </w:pPr>
      <w:r w:rsidRPr="00047AA6">
        <w:rPr>
          <w:rFonts w:ascii="Arial" w:hAnsi="Arial" w:cs="Arial"/>
        </w:rPr>
        <w:t>La definición de la palabra "presupuesto", se compone de dos raíces latinas:</w:t>
      </w:r>
    </w:p>
    <w:p w:rsidR="00082E7B" w:rsidRPr="00047AA6" w:rsidRDefault="00082E7B" w:rsidP="00257D6F">
      <w:pPr>
        <w:pStyle w:val="NormalWeb"/>
        <w:jc w:val="both"/>
        <w:rPr>
          <w:rFonts w:ascii="Arial" w:hAnsi="Arial" w:cs="Arial"/>
        </w:rPr>
      </w:pPr>
      <w:r w:rsidRPr="00047AA6">
        <w:rPr>
          <w:rFonts w:ascii="Arial" w:hAnsi="Arial" w:cs="Arial"/>
        </w:rPr>
        <w:t>"Pre", que significa antes de o delante de, y "Supuesto", que significa hecho o formado;</w:t>
      </w:r>
      <w:r w:rsidRPr="00047AA6">
        <w:rPr>
          <w:rFonts w:ascii="Arial" w:hAnsi="Arial" w:cs="Arial"/>
        </w:rPr>
        <w:br/>
        <w:t> </w:t>
      </w:r>
      <w:r w:rsidR="00257D6F" w:rsidRPr="00047AA6">
        <w:rPr>
          <w:rFonts w:ascii="Arial" w:hAnsi="Arial" w:cs="Arial"/>
        </w:rPr>
        <w:t xml:space="preserve">entonces </w:t>
      </w:r>
      <w:r w:rsidRPr="00047AA6">
        <w:rPr>
          <w:rFonts w:ascii="Arial" w:hAnsi="Arial" w:cs="Arial"/>
        </w:rPr>
        <w:t>Pre-supuesto significa "antes de lo hecho o formado".</w:t>
      </w:r>
      <w:r w:rsidR="00257D6F" w:rsidRPr="00047AA6">
        <w:rPr>
          <w:rFonts w:ascii="Arial" w:hAnsi="Arial" w:cs="Arial"/>
        </w:rPr>
        <w:br/>
        <w:t>E</w:t>
      </w:r>
      <w:r w:rsidRPr="00047AA6">
        <w:rPr>
          <w:rFonts w:ascii="Arial" w:hAnsi="Arial" w:cs="Arial"/>
        </w:rPr>
        <w:t xml:space="preserve">n el uso común que se da a "presupuesto", se entiende como: un </w:t>
      </w:r>
      <w:r w:rsidRPr="00047AA6">
        <w:rPr>
          <w:rStyle w:val="destacats"/>
          <w:rFonts w:ascii="Arial" w:hAnsi="Arial" w:cs="Arial"/>
        </w:rPr>
        <w:t>plan</w:t>
      </w:r>
      <w:r w:rsidRPr="00047AA6">
        <w:rPr>
          <w:rFonts w:ascii="Arial" w:hAnsi="Arial" w:cs="Arial"/>
        </w:rPr>
        <w:t xml:space="preserve"> </w:t>
      </w:r>
      <w:r w:rsidRPr="00047AA6">
        <w:rPr>
          <w:rStyle w:val="destacats"/>
          <w:rFonts w:ascii="Arial" w:hAnsi="Arial" w:cs="Arial"/>
        </w:rPr>
        <w:t>integrador y coordinado</w:t>
      </w:r>
      <w:r w:rsidRPr="00047AA6">
        <w:rPr>
          <w:rFonts w:ascii="Arial" w:hAnsi="Arial" w:cs="Arial"/>
        </w:rPr>
        <w:t xml:space="preserve">, expresado en </w:t>
      </w:r>
      <w:r w:rsidRPr="00047AA6">
        <w:rPr>
          <w:rStyle w:val="destacats"/>
          <w:rFonts w:ascii="Arial" w:hAnsi="Arial" w:cs="Arial"/>
        </w:rPr>
        <w:t>términos financieros</w:t>
      </w:r>
      <w:r w:rsidRPr="00047AA6">
        <w:rPr>
          <w:rFonts w:ascii="Arial" w:hAnsi="Arial" w:cs="Arial"/>
        </w:rPr>
        <w:t xml:space="preserve">, de las </w:t>
      </w:r>
      <w:r w:rsidRPr="00047AA6">
        <w:rPr>
          <w:rStyle w:val="destacats"/>
          <w:rFonts w:ascii="Arial" w:hAnsi="Arial" w:cs="Arial"/>
        </w:rPr>
        <w:t>operaciones</w:t>
      </w:r>
      <w:r w:rsidRPr="00047AA6">
        <w:rPr>
          <w:rFonts w:ascii="Arial" w:hAnsi="Arial" w:cs="Arial"/>
        </w:rPr>
        <w:t xml:space="preserve"> y </w:t>
      </w:r>
      <w:r w:rsidRPr="00047AA6">
        <w:rPr>
          <w:rStyle w:val="destacats"/>
          <w:rFonts w:ascii="Arial" w:hAnsi="Arial" w:cs="Arial"/>
        </w:rPr>
        <w:t>recursos</w:t>
      </w:r>
      <w:r w:rsidRPr="00047AA6">
        <w:rPr>
          <w:rFonts w:ascii="Arial" w:hAnsi="Arial" w:cs="Arial"/>
        </w:rPr>
        <w:t xml:space="preserve"> de una entidad, con objetivos comunes a todas las áreas de la empresa para un </w:t>
      </w:r>
      <w:r w:rsidRPr="00047AA6">
        <w:rPr>
          <w:rStyle w:val="destacats"/>
          <w:rFonts w:ascii="Arial" w:hAnsi="Arial" w:cs="Arial"/>
        </w:rPr>
        <w:t>periodo futuro determinado</w:t>
      </w:r>
      <w:r w:rsidRPr="00047AA6">
        <w:rPr>
          <w:rFonts w:ascii="Arial" w:hAnsi="Arial" w:cs="Arial"/>
        </w:rPr>
        <w:t>. Esta definición podemos analizarla de la siguiente manera, es decir, el presupuesto debe comprender los lineamientos que a continuación se mencionan:</w:t>
      </w:r>
    </w:p>
    <w:p w:rsidR="00082E7B" w:rsidRPr="00047AA6" w:rsidRDefault="00082E7B" w:rsidP="00082E7B">
      <w:pPr>
        <w:pStyle w:val="NormalWeb"/>
        <w:rPr>
          <w:rFonts w:ascii="Arial" w:hAnsi="Arial" w:cs="Arial"/>
        </w:rPr>
      </w:pPr>
      <w:r w:rsidRPr="00047AA6">
        <w:rPr>
          <w:rStyle w:val="destacats"/>
          <w:rFonts w:ascii="Arial" w:hAnsi="Arial" w:cs="Arial"/>
        </w:rPr>
        <w:t>Plan:</w:t>
      </w:r>
      <w:r w:rsidRPr="00047AA6">
        <w:rPr>
          <w:rFonts w:ascii="Arial" w:hAnsi="Arial" w:cs="Arial"/>
        </w:rPr>
        <w:t xml:space="preserve"> </w:t>
      </w:r>
      <w:r w:rsidR="00257D6F" w:rsidRPr="00047AA6">
        <w:rPr>
          <w:rFonts w:ascii="Arial" w:hAnsi="Arial" w:cs="Arial"/>
        </w:rPr>
        <w:t>es el conjunto de actividades programadas antici</w:t>
      </w:r>
      <w:r w:rsidRPr="00047AA6">
        <w:rPr>
          <w:rFonts w:ascii="Arial" w:hAnsi="Arial" w:cs="Arial"/>
        </w:rPr>
        <w:t>padamente, de tal manera que va a expresar lo que la administración tratará de realizar para la consecución de un fin.</w:t>
      </w:r>
    </w:p>
    <w:p w:rsidR="00082E7B" w:rsidRPr="00047AA6" w:rsidRDefault="00082E7B" w:rsidP="00082E7B">
      <w:pPr>
        <w:pStyle w:val="NormalWeb"/>
        <w:rPr>
          <w:rFonts w:ascii="Arial" w:hAnsi="Arial" w:cs="Arial"/>
        </w:rPr>
      </w:pPr>
      <w:r w:rsidRPr="00047AA6">
        <w:rPr>
          <w:rFonts w:ascii="Arial" w:hAnsi="Arial" w:cs="Arial"/>
        </w:rPr>
        <w:t xml:space="preserve">El presupuesto es </w:t>
      </w:r>
      <w:r w:rsidRPr="00047AA6">
        <w:rPr>
          <w:rStyle w:val="destacats"/>
          <w:rFonts w:ascii="Arial" w:hAnsi="Arial" w:cs="Arial"/>
        </w:rPr>
        <w:t>integrador</w:t>
      </w:r>
      <w:r w:rsidRPr="00047AA6">
        <w:rPr>
          <w:rFonts w:ascii="Arial" w:hAnsi="Arial" w:cs="Arial"/>
        </w:rPr>
        <w:t xml:space="preserve"> porque toma en cuenta todas las áreas y actividades de la empresa como un todo, de tal modo que va a contribuir con el objetivo global de la misma.</w:t>
      </w:r>
    </w:p>
    <w:p w:rsidR="00257D6F" w:rsidRPr="00047AA6" w:rsidRDefault="00257D6F" w:rsidP="00047AA6">
      <w:pPr>
        <w:pStyle w:val="Ttulo3"/>
      </w:pPr>
      <w:r w:rsidRPr="00047AA6">
        <w:lastRenderedPageBreak/>
        <w:t>ORIGENES Y EVOLUCION DE EL PRESUPUESTO</w:t>
      </w:r>
      <w:r w:rsidR="00047AA6" w:rsidRPr="00047AA6">
        <w:t xml:space="preserve"> [RINC2009]</w:t>
      </w:r>
    </w:p>
    <w:p w:rsidR="00257D6F" w:rsidRPr="00047AA6" w:rsidRDefault="00257D6F" w:rsidP="00047AA6">
      <w:pPr>
        <w:pStyle w:val="NormalWeb"/>
        <w:jc w:val="both"/>
        <w:rPr>
          <w:rFonts w:ascii="Arial" w:hAnsi="Arial" w:cs="Arial"/>
        </w:rPr>
      </w:pPr>
      <w:r w:rsidRPr="00047AA6">
        <w:rPr>
          <w:rFonts w:ascii="Arial" w:hAnsi="Arial" w:cs="Arial"/>
        </w:rPr>
        <w:t>La idea de presupuestar ha existido en la mente de la humanidad desde siempre, lo demuestra el hecho que los egipcios hacían estimaciones para pronosticar los resultados de sus cosechas de trigo, con objeto de provenir los años de escasez; y que los romanos estimaban las posibilidades de pago de los pueblos conquistados, para exigirles el tributo correspondiente.</w:t>
      </w:r>
    </w:p>
    <w:p w:rsidR="00257D6F" w:rsidRPr="00047AA6" w:rsidRDefault="00047AA6" w:rsidP="00877C54">
      <w:pPr>
        <w:rPr>
          <w:rFonts w:cs="Arial"/>
        </w:rPr>
      </w:pPr>
      <w:r w:rsidRPr="00047AA6">
        <w:rPr>
          <w:rFonts w:cs="Arial"/>
          <w:noProof/>
        </w:rPr>
        <w:drawing>
          <wp:inline distT="0" distB="0" distL="0" distR="0">
            <wp:extent cx="6038850" cy="4572000"/>
            <wp:effectExtent l="19050" t="0" r="0" b="0"/>
            <wp:docPr id="6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6038850" cy="4572000"/>
                    </a:xfrm>
                    <a:prstGeom prst="rect">
                      <a:avLst/>
                    </a:prstGeom>
                    <a:noFill/>
                    <a:ln w="9525">
                      <a:noFill/>
                      <a:miter lim="800000"/>
                      <a:headEnd/>
                      <a:tailEnd/>
                    </a:ln>
                  </pic:spPr>
                </pic:pic>
              </a:graphicData>
            </a:graphic>
          </wp:inline>
        </w:drawing>
      </w:r>
    </w:p>
    <w:p w:rsidR="00047AA6" w:rsidRDefault="00047AA6" w:rsidP="00047AA6">
      <w:pPr>
        <w:jc w:val="center"/>
        <w:rPr>
          <w:rFonts w:cs="Arial"/>
          <w:b/>
          <w:color w:val="262626"/>
          <w:sz w:val="20"/>
          <w:szCs w:val="20"/>
        </w:rPr>
      </w:pPr>
      <w:r>
        <w:rPr>
          <w:rFonts w:cs="Arial"/>
          <w:b/>
          <w:color w:val="262626"/>
          <w:sz w:val="20"/>
          <w:szCs w:val="20"/>
        </w:rPr>
        <w:t xml:space="preserve">Tabla ¿. </w:t>
      </w:r>
      <w:r w:rsidR="00201C3E">
        <w:rPr>
          <w:rFonts w:cs="Arial"/>
          <w:b/>
          <w:color w:val="262626"/>
          <w:sz w:val="20"/>
          <w:szCs w:val="20"/>
        </w:rPr>
        <w:t>Orígenes</w:t>
      </w:r>
      <w:r>
        <w:rPr>
          <w:rFonts w:cs="Arial"/>
          <w:b/>
          <w:color w:val="262626"/>
          <w:sz w:val="20"/>
          <w:szCs w:val="20"/>
        </w:rPr>
        <w:t xml:space="preserve"> del presupuesto [RINC2009]</w:t>
      </w:r>
    </w:p>
    <w:p w:rsidR="00257D6F" w:rsidRPr="00047AA6" w:rsidRDefault="00257D6F" w:rsidP="00877C54">
      <w:pPr>
        <w:rPr>
          <w:rFonts w:cs="Arial"/>
        </w:rPr>
      </w:pPr>
    </w:p>
    <w:p w:rsidR="00047AA6" w:rsidRDefault="00047AA6" w:rsidP="00D87041">
      <w:pPr>
        <w:rPr>
          <w:rFonts w:cs="Arial"/>
        </w:rPr>
      </w:pPr>
    </w:p>
    <w:p w:rsidR="00D87041" w:rsidRDefault="00201C3E" w:rsidP="00201C3E">
      <w:pPr>
        <w:pStyle w:val="Ttulo3"/>
      </w:pPr>
      <w:r>
        <w:t>HERRAMIENTAS O METODOS UTILIZADOS PARA CALULO DE PRESUPUESTOS</w:t>
      </w:r>
    </w:p>
    <w:p w:rsidR="00201C3E" w:rsidRDefault="00201C3E" w:rsidP="00201C3E">
      <w:r>
        <w:t xml:space="preserve">En este momento no hay avances en modelamiento </w:t>
      </w:r>
      <w:r w:rsidR="00635ED0">
        <w:t>matemático</w:t>
      </w:r>
      <w:r>
        <w:t xml:space="preserve"> aplicado específicamente </w:t>
      </w:r>
      <w:r w:rsidR="00635ED0">
        <w:t>al</w:t>
      </w:r>
      <w:r>
        <w:t xml:space="preserve"> </w:t>
      </w:r>
      <w:r w:rsidR="00635ED0">
        <w:t>cálculo</w:t>
      </w:r>
      <w:r>
        <w:t xml:space="preserve"> de presupuestos de </w:t>
      </w:r>
      <w:r w:rsidR="00635ED0">
        <w:t>producción entonces se mencionan técnicas utilizadas para estos cálculos.</w:t>
      </w:r>
    </w:p>
    <w:p w:rsidR="00172D9E" w:rsidRDefault="00045F56" w:rsidP="00172D9E">
      <w:pPr>
        <w:pStyle w:val="Ttulo3"/>
      </w:pPr>
      <w:r>
        <w:t>Los</w:t>
      </w:r>
      <w:r w:rsidR="00172D9E">
        <w:t xml:space="preserve"> modelos matemáticos y los presupuestos</w:t>
      </w:r>
      <w:r>
        <w:t xml:space="preserve"> [DIVU2009]</w:t>
      </w:r>
    </w:p>
    <w:p w:rsidR="00635ED0" w:rsidRDefault="00172D9E" w:rsidP="00045F56">
      <w:r>
        <w:t xml:space="preserve">Los sectores productivos y la sociedad son cada vez más conscientes de la utilidad de las capacidades que proporcionan las matemáticas </w:t>
      </w:r>
      <w:r w:rsidR="00045F56">
        <w:t xml:space="preserve">dentro de la toma </w:t>
      </w:r>
      <w:r w:rsidR="00045F56">
        <w:lastRenderedPageBreak/>
        <w:t xml:space="preserve">de decisiones que involucran inversión es por esta causa que hoy en día la practica en el cálculo de presupuestos está orientada en gran parte a la optimización de estos cálculos con modelos matemáticos. Se reconoce que  los modelos matemáticos brindan </w:t>
      </w:r>
      <w:r>
        <w:t xml:space="preserve">herramientas algebraicas, analíticas, geométricas, estadísticas, de programación o gráficos por ordenador, pero sobre todo </w:t>
      </w:r>
      <w:r w:rsidR="00045F56">
        <w:t xml:space="preserve">ayudan a pensar </w:t>
      </w:r>
      <w:r>
        <w:t>sobre los problemas generales y particulares, a buscar soluciones y a escoger el mejor método para c</w:t>
      </w:r>
      <w:r w:rsidR="00045F56">
        <w:t>alcularlas</w:t>
      </w:r>
      <w:r>
        <w:t>.</w:t>
      </w:r>
      <w:r w:rsidR="00045F56">
        <w:t xml:space="preserve"> Hoy en día estos modelos matemáticos demandan </w:t>
      </w:r>
      <w:r>
        <w:t>tecnología matemática</w:t>
      </w:r>
      <w:r w:rsidR="00045F56">
        <w:t>.</w:t>
      </w:r>
    </w:p>
    <w:p w:rsidR="00AF2E0F" w:rsidRDefault="00AF2E0F" w:rsidP="00AF2E0F">
      <w:pPr>
        <w:pStyle w:val="Ttulo3"/>
      </w:pPr>
      <w:r>
        <w:t>Algunas herramientas que se utilizan para cálculo de presupuestos</w:t>
      </w:r>
    </w:p>
    <w:p w:rsidR="00AF2E0F" w:rsidRPr="00760D0D" w:rsidRDefault="00AF2E0F" w:rsidP="00AF2E0F">
      <w:r>
        <w:t>La mayoría de estas herramientas ayudan al cálculo de presupuestos de diferentes tipos, pero en la mayoría de los casos la forma en que se presentan los datos es en forma de tablas.</w:t>
      </w:r>
    </w:p>
    <w:p w:rsidR="00AF2E0F" w:rsidRDefault="00AF2E0F" w:rsidP="00AF2E0F">
      <w:pPr>
        <w:pStyle w:val="Prrafodelista"/>
        <w:numPr>
          <w:ilvl w:val="0"/>
          <w:numId w:val="13"/>
        </w:numPr>
      </w:pPr>
      <w:r>
        <w:t>DIVAGES</w:t>
      </w:r>
    </w:p>
    <w:p w:rsidR="00AF2E0F" w:rsidRDefault="00AF2E0F" w:rsidP="00AF2E0F">
      <w:pPr>
        <w:pStyle w:val="Prrafodelista"/>
        <w:numPr>
          <w:ilvl w:val="0"/>
          <w:numId w:val="13"/>
        </w:numPr>
      </w:pPr>
      <w:r>
        <w:t>FACTUCONT</w:t>
      </w:r>
    </w:p>
    <w:p w:rsidR="00AF2E0F" w:rsidRDefault="00AF2E0F" w:rsidP="00AF2E0F">
      <w:pPr>
        <w:pStyle w:val="Prrafodelista"/>
        <w:numPr>
          <w:ilvl w:val="0"/>
          <w:numId w:val="13"/>
        </w:numPr>
      </w:pPr>
      <w:r>
        <w:t>REGO</w:t>
      </w:r>
    </w:p>
    <w:p w:rsidR="00AF2E0F" w:rsidRDefault="00AF2E0F" w:rsidP="00AF2E0F">
      <w:pPr>
        <w:pStyle w:val="Prrafodelista"/>
        <w:numPr>
          <w:ilvl w:val="0"/>
          <w:numId w:val="13"/>
        </w:numPr>
      </w:pPr>
      <w:r>
        <w:t>EBP PRESUPUESTOS</w:t>
      </w:r>
    </w:p>
    <w:p w:rsidR="00AF2E0F" w:rsidRDefault="00AF2E0F" w:rsidP="00AF2E0F">
      <w:pPr>
        <w:pStyle w:val="Prrafodelista"/>
        <w:numPr>
          <w:ilvl w:val="0"/>
          <w:numId w:val="13"/>
        </w:numPr>
      </w:pPr>
      <w:r>
        <w:t>SELLFOLIO</w:t>
      </w:r>
    </w:p>
    <w:p w:rsidR="00AF2E0F" w:rsidRPr="00201C3E" w:rsidRDefault="00AF2E0F" w:rsidP="00AF2E0F">
      <w:pPr>
        <w:pStyle w:val="Prrafodelista"/>
        <w:numPr>
          <w:ilvl w:val="0"/>
          <w:numId w:val="13"/>
        </w:numPr>
      </w:pPr>
      <w:r>
        <w:t>DIVAPLUS</w:t>
      </w:r>
    </w:p>
    <w:p w:rsidR="00AF2E0F" w:rsidRPr="00047AA6" w:rsidRDefault="00AF2E0F" w:rsidP="00AF2E0F">
      <w:pPr>
        <w:rPr>
          <w:rFonts w:cs="Arial"/>
        </w:rPr>
      </w:pPr>
      <w:r>
        <w:rPr>
          <w:rFonts w:cs="Arial"/>
        </w:rPr>
        <w:t xml:space="preserve">De igual forma en algunas empresas los encargados de estos cálculos usan métodos como </w:t>
      </w:r>
      <w:r w:rsidRPr="00047AA6">
        <w:rPr>
          <w:rFonts w:cs="Arial"/>
          <w:color w:val="262626"/>
        </w:rPr>
        <w:t>Hojas de cálculo, Lenguajes para cálculo numérico</w:t>
      </w:r>
      <w:r>
        <w:rPr>
          <w:rFonts w:cs="Arial"/>
          <w:color w:val="262626"/>
        </w:rPr>
        <w:t xml:space="preserve">.   </w:t>
      </w:r>
    </w:p>
    <w:p w:rsidR="00AF2E0F" w:rsidRPr="00047AA6" w:rsidRDefault="00AF2E0F" w:rsidP="00AF2E0F">
      <w:pPr>
        <w:rPr>
          <w:rFonts w:cs="Arial"/>
        </w:rPr>
      </w:pPr>
    </w:p>
    <w:p w:rsidR="00AF2E0F" w:rsidRDefault="00AF2E0F" w:rsidP="00045F56"/>
    <w:p w:rsidR="00635ED0" w:rsidRDefault="00635ED0" w:rsidP="00201C3E"/>
    <w:p w:rsidR="00D87041" w:rsidRPr="00047AA6" w:rsidRDefault="00D87041" w:rsidP="00D87041">
      <w:pPr>
        <w:rPr>
          <w:rFonts w:cs="Arial"/>
          <w:highlight w:val="yellow"/>
        </w:rPr>
      </w:pPr>
    </w:p>
    <w:p w:rsidR="00D87041" w:rsidRPr="00047AA6" w:rsidRDefault="00D87041" w:rsidP="00D87041">
      <w:pPr>
        <w:rPr>
          <w:rFonts w:cs="Arial"/>
        </w:rPr>
      </w:pPr>
    </w:p>
    <w:p w:rsidR="00EF716C" w:rsidRPr="00047AA6" w:rsidRDefault="00EF716C" w:rsidP="00EF716C">
      <w:pPr>
        <w:pStyle w:val="Ttulo2"/>
        <w:ind w:left="576" w:hanging="576"/>
      </w:pPr>
      <w:bookmarkStart w:id="15" w:name="_Toc178149516"/>
      <w:r w:rsidRPr="00047AA6">
        <w:t>ESTADO DEL ARTE</w:t>
      </w:r>
      <w:bookmarkEnd w:id="15"/>
    </w:p>
    <w:p w:rsidR="00257D6F" w:rsidRPr="00047AA6" w:rsidRDefault="00257D6F" w:rsidP="00393E23">
      <w:pPr>
        <w:rPr>
          <w:rFonts w:cs="Arial"/>
        </w:rPr>
      </w:pPr>
    </w:p>
    <w:p w:rsidR="00257D6F" w:rsidRPr="00047AA6" w:rsidRDefault="00AF2E0F" w:rsidP="00393E23">
      <w:pPr>
        <w:rPr>
          <w:rFonts w:cs="Arial"/>
        </w:rPr>
      </w:pPr>
      <w:r>
        <w:rPr>
          <w:rFonts w:cs="Arial"/>
        </w:rPr>
        <w:t>investigaciones</w:t>
      </w: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FD33FA" w:rsidRPr="00047AA6" w:rsidRDefault="00393E23" w:rsidP="00FD33FA">
      <w:pPr>
        <w:pStyle w:val="Ttulo1"/>
      </w:pPr>
      <w:bookmarkStart w:id="16" w:name="_Toc203217509"/>
      <w:r w:rsidRPr="00047AA6">
        <w:t>METODOLOGÍA</w:t>
      </w:r>
      <w:bookmarkEnd w:id="16"/>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1965E4" w:rsidRPr="00047AA6" w:rsidRDefault="00393E23" w:rsidP="001965E4">
      <w:pPr>
        <w:pStyle w:val="Ttulo1"/>
      </w:pPr>
      <w:bookmarkStart w:id="17" w:name="_Toc203217510"/>
      <w:r w:rsidRPr="00047AA6">
        <w:t>RECURSOS</w:t>
      </w:r>
      <w:bookmarkEnd w:id="17"/>
    </w:p>
    <w:p w:rsidR="001965E4" w:rsidRPr="00047AA6" w:rsidRDefault="001965E4" w:rsidP="001965E4">
      <w:pPr>
        <w:rPr>
          <w:rFonts w:cs="Arial"/>
        </w:rPr>
      </w:pPr>
    </w:p>
    <w:p w:rsidR="00393E23" w:rsidRPr="00047AA6" w:rsidRDefault="00393E23" w:rsidP="00393E23">
      <w:pPr>
        <w:rPr>
          <w:rFonts w:cs="Arial"/>
        </w:rPr>
      </w:pPr>
      <w:r w:rsidRPr="00047AA6">
        <w:rPr>
          <w:rFonts w:cs="Arial"/>
        </w:rPr>
        <w:t>……</w:t>
      </w:r>
    </w:p>
    <w:p w:rsidR="00B26EA1" w:rsidRPr="00047AA6" w:rsidRDefault="00B26EA1"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257D6F" w:rsidRPr="00047AA6" w:rsidRDefault="00257D6F" w:rsidP="001965E4">
      <w:pPr>
        <w:rPr>
          <w:rFonts w:cs="Arial"/>
        </w:rPr>
      </w:pPr>
    </w:p>
    <w:p w:rsidR="00BE2803" w:rsidRPr="00047AA6" w:rsidRDefault="00393E23" w:rsidP="00DD3CD1">
      <w:pPr>
        <w:pStyle w:val="Ttulo1"/>
      </w:pPr>
      <w:bookmarkStart w:id="18" w:name="_Toc203217511"/>
      <w:r w:rsidRPr="00047AA6">
        <w:t>PROSPECTIVA</w:t>
      </w:r>
      <w:bookmarkEnd w:id="18"/>
    </w:p>
    <w:p w:rsidR="00393E23" w:rsidRPr="00047AA6" w:rsidRDefault="00393E23" w:rsidP="00393E23">
      <w:pPr>
        <w:rPr>
          <w:rFonts w:cs="Arial"/>
        </w:rPr>
      </w:pPr>
    </w:p>
    <w:p w:rsidR="00393E23" w:rsidRPr="00047AA6" w:rsidRDefault="00393E23" w:rsidP="00393E23">
      <w:pPr>
        <w:rPr>
          <w:rFonts w:cs="Arial"/>
        </w:rPr>
      </w:pPr>
      <w:r w:rsidRPr="00047AA6">
        <w:rPr>
          <w:rFonts w:cs="Arial"/>
        </w:rPr>
        <w:lastRenderedPageBreak/>
        <w:t>……</w:t>
      </w:r>
    </w:p>
    <w:p w:rsidR="00BE2803" w:rsidRPr="00047AA6" w:rsidRDefault="00BE2803"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257D6F" w:rsidRPr="00047AA6" w:rsidRDefault="00257D6F" w:rsidP="00BE2803">
      <w:pPr>
        <w:rPr>
          <w:rFonts w:cs="Arial"/>
        </w:rPr>
      </w:pPr>
    </w:p>
    <w:p w:rsidR="00DD3CD1" w:rsidRPr="00047AA6" w:rsidRDefault="00393E23" w:rsidP="00DD3CD1">
      <w:pPr>
        <w:pStyle w:val="Ttulo1"/>
      </w:pPr>
      <w:bookmarkStart w:id="19" w:name="_Toc203217512"/>
      <w:r w:rsidRPr="00047AA6">
        <w:lastRenderedPageBreak/>
        <w:t>GLOSARIO</w:t>
      </w:r>
      <w:bookmarkEnd w:id="19"/>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BE2803" w:rsidRPr="00047AA6" w:rsidRDefault="00393E23" w:rsidP="00BE2803">
      <w:pPr>
        <w:pStyle w:val="Ttulo1"/>
      </w:pPr>
      <w:bookmarkStart w:id="20" w:name="_Toc203217513"/>
      <w:r w:rsidRPr="00047AA6">
        <w:lastRenderedPageBreak/>
        <w:t>BIBLIOGRAFÍA</w:t>
      </w:r>
      <w:bookmarkEnd w:id="20"/>
    </w:p>
    <w:p w:rsidR="00393E23" w:rsidRPr="00047AA6" w:rsidRDefault="00393E23" w:rsidP="00393E23">
      <w:pPr>
        <w:rPr>
          <w:rFonts w:cs="Arial"/>
        </w:rPr>
      </w:pPr>
    </w:p>
    <w:p w:rsidR="00393E23" w:rsidRPr="00047AA6" w:rsidRDefault="00393E23" w:rsidP="00393E23">
      <w:pPr>
        <w:pStyle w:val="Ttulo2"/>
      </w:pPr>
      <w:bookmarkStart w:id="21" w:name="_Toc203217514"/>
      <w:r w:rsidRPr="00047AA6">
        <w:t>Referencias Bibliográficas</w:t>
      </w:r>
      <w:bookmarkEnd w:id="21"/>
    </w:p>
    <w:p w:rsidR="00803BED" w:rsidRPr="00047AA6" w:rsidRDefault="00803BED" w:rsidP="00803BED">
      <w:pPr>
        <w:autoSpaceDE w:val="0"/>
        <w:autoSpaceDN w:val="0"/>
        <w:adjustRightInd w:val="0"/>
        <w:rPr>
          <w:rFonts w:cs="Arial"/>
          <w:bCs/>
          <w:iCs/>
          <w:color w:val="262626"/>
        </w:rPr>
      </w:pPr>
      <w:r w:rsidRPr="00047AA6">
        <w:rPr>
          <w:rFonts w:cs="Arial"/>
          <w:bCs/>
          <w:iCs/>
          <w:color w:val="262626"/>
        </w:rPr>
        <w:t>[</w:t>
      </w:r>
      <w:r w:rsidR="004E6F40" w:rsidRPr="00047AA6">
        <w:rPr>
          <w:rFonts w:cs="Arial"/>
          <w:bCs/>
          <w:iCs/>
          <w:color w:val="262626"/>
        </w:rPr>
        <w:t>CAMP</w:t>
      </w:r>
      <w:r w:rsidRPr="00047AA6">
        <w:rPr>
          <w:rFonts w:cs="Arial"/>
          <w:bCs/>
          <w:iCs/>
          <w:color w:val="262626"/>
        </w:rPr>
        <w:t>200</w:t>
      </w:r>
      <w:r w:rsidR="0048598A" w:rsidRPr="00047AA6">
        <w:rPr>
          <w:rFonts w:cs="Arial"/>
          <w:bCs/>
          <w:iCs/>
          <w:color w:val="262626"/>
        </w:rPr>
        <w:t>8</w:t>
      </w:r>
      <w:r w:rsidRPr="00047AA6">
        <w:rPr>
          <w:rFonts w:cs="Arial"/>
          <w:bCs/>
          <w:iCs/>
          <w:color w:val="262626"/>
        </w:rPr>
        <w:t xml:space="preserve">] </w:t>
      </w:r>
      <w:r w:rsidR="004E6F40" w:rsidRPr="00047AA6">
        <w:rPr>
          <w:rFonts w:cs="Arial"/>
          <w:bCs/>
          <w:iCs/>
          <w:color w:val="262626"/>
        </w:rPr>
        <w:t>Campos, Alberto</w:t>
      </w:r>
      <w:r w:rsidRPr="00047AA6">
        <w:rPr>
          <w:rFonts w:cs="Arial"/>
          <w:bCs/>
          <w:iCs/>
          <w:color w:val="262626"/>
        </w:rPr>
        <w:t>. Modelos Matemáticos de Optimización. Universidad Pontificia Comillas, España, 200</w:t>
      </w:r>
      <w:r w:rsidR="0048598A" w:rsidRPr="00047AA6">
        <w:rPr>
          <w:rFonts w:cs="Arial"/>
          <w:bCs/>
          <w:iCs/>
          <w:color w:val="262626"/>
        </w:rPr>
        <w:t>8</w:t>
      </w:r>
      <w:r w:rsidRPr="00047AA6">
        <w:rPr>
          <w:rFonts w:cs="Arial"/>
          <w:bCs/>
          <w:iCs/>
          <w:color w:val="262626"/>
        </w:rPr>
        <w:t xml:space="preserve">. </w:t>
      </w:r>
    </w:p>
    <w:p w:rsidR="00F925CD" w:rsidRPr="00047AA6" w:rsidRDefault="00F925CD" w:rsidP="00803BED">
      <w:pPr>
        <w:autoSpaceDE w:val="0"/>
        <w:autoSpaceDN w:val="0"/>
        <w:adjustRightInd w:val="0"/>
        <w:rPr>
          <w:rFonts w:cs="Arial"/>
          <w:bCs/>
          <w:iCs/>
          <w:color w:val="262626"/>
        </w:rPr>
      </w:pPr>
    </w:p>
    <w:p w:rsidR="00F925CD" w:rsidRPr="00047AA6" w:rsidRDefault="00F925CD" w:rsidP="00F925CD">
      <w:pPr>
        <w:rPr>
          <w:rFonts w:cs="Arial"/>
        </w:rPr>
      </w:pPr>
      <w:r w:rsidRPr="00047AA6">
        <w:rPr>
          <w:rFonts w:cs="Arial"/>
          <w:bCs/>
          <w:iCs/>
          <w:color w:val="262626"/>
        </w:rPr>
        <w:t xml:space="preserve">[HAMD2004] </w:t>
      </w:r>
      <w:r w:rsidRPr="00047AA6">
        <w:rPr>
          <w:rFonts w:cs="Arial"/>
        </w:rPr>
        <w:t>Investigación de operaciones. Escrito por Hamdy A. Taha, Guadalupe Meza Staines, Gonz lez Pozo Virgilio tr, Ricardo Cruz, Edition: 7, Publicado por Pearson Educación, 2004</w:t>
      </w:r>
    </w:p>
    <w:p w:rsidR="004E6F40" w:rsidRPr="00047AA6" w:rsidRDefault="004E6F40" w:rsidP="00F925CD">
      <w:pPr>
        <w:rPr>
          <w:rFonts w:cs="Arial"/>
        </w:rPr>
      </w:pPr>
    </w:p>
    <w:p w:rsidR="004E6F40" w:rsidRPr="00047AA6" w:rsidRDefault="004E6F40" w:rsidP="004E6F40">
      <w:pPr>
        <w:autoSpaceDE w:val="0"/>
        <w:autoSpaceDN w:val="0"/>
        <w:adjustRightInd w:val="0"/>
        <w:rPr>
          <w:rFonts w:cs="Arial"/>
          <w:bCs/>
          <w:iCs/>
          <w:color w:val="262626"/>
        </w:rPr>
      </w:pPr>
      <w:r w:rsidRPr="00047AA6">
        <w:rPr>
          <w:rFonts w:cs="Arial"/>
          <w:bCs/>
          <w:iCs/>
          <w:color w:val="262626"/>
        </w:rPr>
        <w:t>[BARQ2008] Julián Barquín.</w:t>
      </w:r>
      <w:r w:rsidRPr="00047AA6">
        <w:rPr>
          <w:rFonts w:eastAsia="+mn-ea" w:cs="Arial"/>
          <w:color w:val="262626"/>
          <w:sz w:val="32"/>
          <w:szCs w:val="32"/>
          <w:lang w:val="es-ES"/>
        </w:rPr>
        <w:t xml:space="preserve"> </w:t>
      </w:r>
      <w:r w:rsidRPr="00047AA6">
        <w:rPr>
          <w:rFonts w:cs="Arial"/>
          <w:bCs/>
          <w:iCs/>
          <w:color w:val="262626"/>
        </w:rPr>
        <w:t>Modelos Matemáticos de Optimización. Universidad Pontificia Comillas, España, 2008.</w:t>
      </w:r>
    </w:p>
    <w:p w:rsidR="004E6F40" w:rsidRPr="00047AA6" w:rsidRDefault="004E6F40" w:rsidP="00F925CD">
      <w:pPr>
        <w:rPr>
          <w:rFonts w:cs="Arial"/>
        </w:rPr>
      </w:pPr>
    </w:p>
    <w:p w:rsidR="00F925CD" w:rsidRPr="00047AA6" w:rsidRDefault="00F925CD" w:rsidP="00F925CD">
      <w:pPr>
        <w:rPr>
          <w:rFonts w:cs="Arial"/>
        </w:rPr>
      </w:pPr>
    </w:p>
    <w:p w:rsidR="00F925CD" w:rsidRPr="00047AA6" w:rsidRDefault="00F925CD" w:rsidP="00803BED">
      <w:pPr>
        <w:autoSpaceDE w:val="0"/>
        <w:autoSpaceDN w:val="0"/>
        <w:adjustRightInd w:val="0"/>
        <w:rPr>
          <w:rFonts w:cs="Arial"/>
          <w:bCs/>
          <w:iCs/>
          <w:color w:val="262626"/>
        </w:rPr>
      </w:pPr>
      <w:r w:rsidRPr="00047AA6">
        <w:rPr>
          <w:rFonts w:cs="Arial"/>
          <w:bCs/>
          <w:iCs/>
          <w:color w:val="262626"/>
        </w:rPr>
        <w:t xml:space="preserve"> </w:t>
      </w:r>
    </w:p>
    <w:p w:rsidR="00F925CD" w:rsidRPr="00047AA6" w:rsidRDefault="00F925CD" w:rsidP="00803BED">
      <w:pPr>
        <w:autoSpaceDE w:val="0"/>
        <w:autoSpaceDN w:val="0"/>
        <w:adjustRightInd w:val="0"/>
        <w:rPr>
          <w:rFonts w:cs="Arial"/>
          <w:bCs/>
          <w:iCs/>
          <w:color w:val="262626"/>
        </w:rPr>
      </w:pPr>
    </w:p>
    <w:p w:rsidR="00F925CD" w:rsidRPr="00047AA6" w:rsidRDefault="00F925CD"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Pr="00047AA6" w:rsidRDefault="00257D6F" w:rsidP="00803BED">
      <w:pPr>
        <w:autoSpaceDE w:val="0"/>
        <w:autoSpaceDN w:val="0"/>
        <w:adjustRightInd w:val="0"/>
        <w:rPr>
          <w:rFonts w:cs="Arial"/>
          <w:bCs/>
          <w:iCs/>
          <w:color w:val="262626"/>
        </w:rPr>
      </w:pPr>
    </w:p>
    <w:p w:rsidR="00257D6F" w:rsidRDefault="00257D6F"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Default="00045F56" w:rsidP="00803BED">
      <w:pPr>
        <w:autoSpaceDE w:val="0"/>
        <w:autoSpaceDN w:val="0"/>
        <w:adjustRightInd w:val="0"/>
        <w:rPr>
          <w:rFonts w:cs="Arial"/>
          <w:bCs/>
          <w:iCs/>
          <w:color w:val="262626"/>
        </w:rPr>
      </w:pPr>
    </w:p>
    <w:p w:rsidR="00045F56" w:rsidRPr="00047AA6" w:rsidRDefault="00045F56" w:rsidP="00803BED">
      <w:pPr>
        <w:autoSpaceDE w:val="0"/>
        <w:autoSpaceDN w:val="0"/>
        <w:adjustRightInd w:val="0"/>
        <w:rPr>
          <w:rFonts w:cs="Arial"/>
          <w:bCs/>
          <w:iCs/>
          <w:color w:val="262626"/>
        </w:rPr>
      </w:pPr>
    </w:p>
    <w:p w:rsidR="00393E23" w:rsidRPr="00047AA6" w:rsidRDefault="00393E23" w:rsidP="00393E23">
      <w:pPr>
        <w:pStyle w:val="Ttulo2"/>
      </w:pPr>
      <w:bookmarkStart w:id="22" w:name="_Toc203217515"/>
      <w:r w:rsidRPr="00047AA6">
        <w:lastRenderedPageBreak/>
        <w:t>Referencias de Internet</w:t>
      </w:r>
      <w:bookmarkEnd w:id="22"/>
    </w:p>
    <w:p w:rsidR="00803BED" w:rsidRPr="00047AA6" w:rsidRDefault="00803BED" w:rsidP="00803BED">
      <w:pPr>
        <w:jc w:val="left"/>
        <w:rPr>
          <w:rFonts w:cs="Arial"/>
          <w:color w:val="262626"/>
        </w:rPr>
      </w:pPr>
      <w:r w:rsidRPr="00047AA6">
        <w:rPr>
          <w:rFonts w:cs="Arial"/>
          <w:color w:val="262626"/>
        </w:rPr>
        <w:t>[BABY2009] DICCIONARIO BABYLON DEFINICION (Navegada en FEBRERO DE 2009)</w:t>
      </w:r>
    </w:p>
    <w:p w:rsidR="00803BED" w:rsidRPr="00047AA6" w:rsidRDefault="00803BED" w:rsidP="00803BED">
      <w:pPr>
        <w:jc w:val="left"/>
        <w:rPr>
          <w:rFonts w:cs="Arial"/>
          <w:color w:val="262626"/>
        </w:rPr>
      </w:pPr>
      <w:r w:rsidRPr="00047AA6">
        <w:rPr>
          <w:rFonts w:cs="Arial"/>
          <w:color w:val="262626"/>
        </w:rPr>
        <w:t>&lt;http://www.babylon.com/definition/modelo_matem%C3%A1tico/Spanish&gt;</w:t>
      </w:r>
    </w:p>
    <w:p w:rsidR="00393E23" w:rsidRPr="00047AA6" w:rsidRDefault="00393E23" w:rsidP="00393E23">
      <w:pPr>
        <w:rPr>
          <w:rFonts w:cs="Arial"/>
        </w:rPr>
      </w:pPr>
    </w:p>
    <w:p w:rsidR="00257D6F" w:rsidRPr="00047AA6" w:rsidRDefault="002769BC" w:rsidP="00393E23">
      <w:pPr>
        <w:rPr>
          <w:rFonts w:cs="Arial"/>
        </w:rPr>
      </w:pPr>
      <w:r w:rsidRPr="00047AA6">
        <w:rPr>
          <w:rFonts w:cs="Arial"/>
        </w:rPr>
        <w:t>[INTR2OO9] Introducción a la investigación de operaciones</w:t>
      </w:r>
      <w:r w:rsidR="00257D6F" w:rsidRPr="00047AA6">
        <w:rPr>
          <w:rFonts w:cs="Arial"/>
        </w:rPr>
        <w:t xml:space="preserve"> </w:t>
      </w:r>
      <w:r w:rsidRPr="00047AA6">
        <w:rPr>
          <w:rFonts w:cs="Arial"/>
        </w:rPr>
        <w:t>(NAVEGADO EN FEBRERO)</w:t>
      </w:r>
    </w:p>
    <w:p w:rsidR="00393E23" w:rsidRPr="00047AA6" w:rsidRDefault="00257D6F" w:rsidP="00393E23">
      <w:pPr>
        <w:rPr>
          <w:rFonts w:cs="Arial"/>
        </w:rPr>
      </w:pPr>
      <w:r w:rsidRPr="00047AA6">
        <w:rPr>
          <w:rFonts w:cs="Arial"/>
        </w:rPr>
        <w:t>&lt;</w:t>
      </w:r>
      <w:hyperlink r:id="rId11" w:history="1">
        <w:r w:rsidRPr="00047AA6">
          <w:rPr>
            <w:rStyle w:val="Hipervnculo"/>
            <w:rFonts w:cs="Arial"/>
          </w:rPr>
          <w:t>http://www.itson.mx/dii/elagarda/apagina2001/PM/uno.html</w:t>
        </w:r>
      </w:hyperlink>
      <w:r w:rsidRPr="00047AA6">
        <w:rPr>
          <w:rFonts w:cs="Arial"/>
        </w:rPr>
        <w:t>&gt;</w:t>
      </w:r>
    </w:p>
    <w:p w:rsidR="00257D6F" w:rsidRPr="00047AA6" w:rsidRDefault="00257D6F" w:rsidP="00393E23">
      <w:pPr>
        <w:rPr>
          <w:rFonts w:cs="Arial"/>
        </w:rPr>
      </w:pPr>
    </w:p>
    <w:p w:rsidR="00257D6F" w:rsidRPr="00047AA6" w:rsidRDefault="00257D6F" w:rsidP="00257D6F">
      <w:pPr>
        <w:rPr>
          <w:rFonts w:cs="Arial"/>
        </w:rPr>
      </w:pPr>
      <w:r w:rsidRPr="00047AA6">
        <w:rPr>
          <w:rFonts w:cs="Arial"/>
        </w:rPr>
        <w:t>[MAIL2009] Curso de técnica presupuestal en empresas (Navegada en Marzo 2009 )</w:t>
      </w:r>
    </w:p>
    <w:p w:rsidR="00257D6F" w:rsidRPr="00047AA6" w:rsidRDefault="00257D6F" w:rsidP="00257D6F">
      <w:pPr>
        <w:rPr>
          <w:rFonts w:cs="Arial"/>
        </w:rPr>
      </w:pPr>
      <w:r w:rsidRPr="00047AA6">
        <w:rPr>
          <w:rFonts w:cs="Arial"/>
        </w:rPr>
        <w:t>&lt;http://www.mailxmail.com/curso/empresa/tecnica-presupuestal-empresa/capitulo2.htm&gt;</w:t>
      </w:r>
    </w:p>
    <w:p w:rsidR="00257D6F" w:rsidRPr="00047AA6" w:rsidRDefault="00257D6F" w:rsidP="00393E23">
      <w:pPr>
        <w:rPr>
          <w:rFonts w:cs="Arial"/>
        </w:rPr>
      </w:pPr>
    </w:p>
    <w:p w:rsidR="00047AA6" w:rsidRPr="00047AA6" w:rsidRDefault="00047AA6" w:rsidP="00047AA6">
      <w:pPr>
        <w:jc w:val="left"/>
        <w:rPr>
          <w:rFonts w:cs="Arial"/>
          <w:color w:val="262626"/>
        </w:rPr>
      </w:pPr>
      <w:r w:rsidRPr="00047AA6">
        <w:rPr>
          <w:rFonts w:cs="Arial"/>
        </w:rPr>
        <w:t>[RINC2009] Presentación de historia de presupuesto (</w:t>
      </w:r>
      <w:r w:rsidRPr="00047AA6">
        <w:rPr>
          <w:rFonts w:cs="Arial"/>
          <w:color w:val="262626"/>
        </w:rPr>
        <w:t>Navegada en FEBRERO DE 2009)</w:t>
      </w:r>
    </w:p>
    <w:p w:rsidR="00393E23" w:rsidRPr="00047AA6" w:rsidRDefault="00047AA6" w:rsidP="00393E23">
      <w:pPr>
        <w:rPr>
          <w:rFonts w:cs="Arial"/>
        </w:rPr>
      </w:pPr>
      <w:r w:rsidRPr="00047AA6">
        <w:rPr>
          <w:rFonts w:cs="Arial"/>
        </w:rPr>
        <w:t>&lt;http://html.rincondelvago.com/historia-del-presupuesto.html&gt;</w:t>
      </w:r>
    </w:p>
    <w:p w:rsidR="00257D6F" w:rsidRPr="00047AA6" w:rsidRDefault="00257D6F" w:rsidP="00393E23">
      <w:pPr>
        <w:rPr>
          <w:rFonts w:cs="Arial"/>
        </w:rPr>
      </w:pPr>
    </w:p>
    <w:p w:rsidR="00045F56" w:rsidRDefault="00045F56" w:rsidP="00045F56">
      <w:r>
        <w:t>[DIVU2009] Centro virtual de la divulgación de las matemáticas (Navegado en marzo de 2009).</w:t>
      </w:r>
    </w:p>
    <w:p w:rsidR="00045F56" w:rsidRDefault="00045F56" w:rsidP="00045F56">
      <w:r>
        <w:t>&lt;</w:t>
      </w:r>
      <w:r w:rsidRPr="00045F56">
        <w:t>http://divulgamat.ehu.es/weborriak/PublicacionesDiv/Medios/elpaisNDet.asp?Id=1542</w:t>
      </w:r>
      <w:r>
        <w:t>&gt;</w:t>
      </w: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2"/>
      </w:pPr>
      <w:bookmarkStart w:id="23" w:name="_Toc203217516"/>
      <w:r w:rsidRPr="00047AA6">
        <w:t>Referencias Audiovisuales</w:t>
      </w:r>
      <w:bookmarkEnd w:id="23"/>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2"/>
      </w:pPr>
      <w:bookmarkStart w:id="24" w:name="_Toc203217517"/>
      <w:r w:rsidRPr="00047AA6">
        <w:t>Comunicaciones Personales</w:t>
      </w:r>
      <w:bookmarkEnd w:id="24"/>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393E23" w:rsidRPr="00047AA6" w:rsidRDefault="00393E23" w:rsidP="00393E23">
      <w:pPr>
        <w:pStyle w:val="Ttulo1"/>
      </w:pPr>
      <w:bookmarkStart w:id="25" w:name="_Toc203217518"/>
      <w:r w:rsidRPr="00047AA6">
        <w:t>CRONOGRAMA DETALLADO</w:t>
      </w:r>
      <w:bookmarkEnd w:id="25"/>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257D6F" w:rsidRPr="00047AA6" w:rsidRDefault="00257D6F" w:rsidP="00393E23">
      <w:pPr>
        <w:rPr>
          <w:rFonts w:cs="Arial"/>
        </w:rPr>
      </w:pPr>
    </w:p>
    <w:p w:rsidR="00972544" w:rsidRPr="00047AA6" w:rsidRDefault="00972544" w:rsidP="00972544">
      <w:pPr>
        <w:pStyle w:val="Ttulo1"/>
      </w:pPr>
      <w:bookmarkStart w:id="26" w:name="_Toc203217519"/>
      <w:r w:rsidRPr="00047AA6">
        <w:t>ANEXOS</w:t>
      </w:r>
      <w:bookmarkEnd w:id="26"/>
    </w:p>
    <w:p w:rsidR="00393E23" w:rsidRPr="00047AA6" w:rsidRDefault="00393E23" w:rsidP="00393E23">
      <w:pPr>
        <w:rPr>
          <w:rFonts w:cs="Arial"/>
        </w:rPr>
      </w:pPr>
    </w:p>
    <w:p w:rsidR="00393E23" w:rsidRPr="00047AA6" w:rsidRDefault="00393E23" w:rsidP="00393E23">
      <w:pPr>
        <w:rPr>
          <w:rFonts w:cs="Arial"/>
        </w:rPr>
      </w:pPr>
      <w:r w:rsidRPr="00047AA6">
        <w:rPr>
          <w:rFonts w:cs="Arial"/>
        </w:rPr>
        <w:t>……</w:t>
      </w:r>
    </w:p>
    <w:p w:rsidR="00393E23" w:rsidRPr="00047AA6" w:rsidRDefault="00393E23" w:rsidP="00393E23">
      <w:pPr>
        <w:rPr>
          <w:rFonts w:cs="Arial"/>
        </w:rPr>
      </w:pPr>
    </w:p>
    <w:p w:rsidR="00972544" w:rsidRPr="00047AA6" w:rsidRDefault="00972544" w:rsidP="002758DB">
      <w:pPr>
        <w:rPr>
          <w:rFonts w:cs="Arial"/>
        </w:rPr>
      </w:pPr>
    </w:p>
    <w:sectPr w:rsidR="00972544" w:rsidRPr="00047AA6" w:rsidSect="00D42A12">
      <w:headerReference w:type="default" r:id="rId12"/>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A46" w:rsidRDefault="005E2A46">
      <w:r>
        <w:separator/>
      </w:r>
    </w:p>
  </w:endnote>
  <w:endnote w:type="continuationSeparator" w:id="1">
    <w:p w:rsidR="005E2A46" w:rsidRDefault="005E2A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047AA6" w:rsidP="00D42A12">
    <w:pPr>
      <w:pStyle w:val="Piedepgin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0630BD" w:rsidP="00D42A12">
    <w:pPr>
      <w:pStyle w:val="Piedepgina"/>
      <w:jc w:val="center"/>
    </w:pPr>
    <w:r>
      <w:rPr>
        <w:rStyle w:val="Nmerodepgina"/>
      </w:rPr>
      <w:fldChar w:fldCharType="begin"/>
    </w:r>
    <w:r w:rsidR="00047AA6">
      <w:rPr>
        <w:rStyle w:val="Nmerodepgina"/>
      </w:rPr>
      <w:instrText xml:space="preserve"> PAGE </w:instrText>
    </w:r>
    <w:r>
      <w:rPr>
        <w:rStyle w:val="Nmerodepgina"/>
      </w:rPr>
      <w:fldChar w:fldCharType="separate"/>
    </w:r>
    <w:r w:rsidR="00400C6D">
      <w:rPr>
        <w:rStyle w:val="Nmerodepgina"/>
        <w:noProof/>
      </w:rPr>
      <w:t>6</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A46" w:rsidRDefault="005E2A46">
      <w:r>
        <w:separator/>
      </w:r>
    </w:p>
  </w:footnote>
  <w:footnote w:type="continuationSeparator" w:id="1">
    <w:p w:rsidR="005E2A46" w:rsidRDefault="005E2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AA6" w:rsidRDefault="00047AA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
    <w:nsid w:val="02B766DF"/>
    <w:multiLevelType w:val="multilevel"/>
    <w:tmpl w:val="EE06FECA"/>
    <w:lvl w:ilvl="0">
      <w:start w:val="1"/>
      <w:numFmt w:val="decimal"/>
      <w:pStyle w:val="Tabla"/>
      <w:lvlText w:val="Tabla %1."/>
      <w:lvlJc w:val="left"/>
      <w:pPr>
        <w:tabs>
          <w:tab w:val="num" w:pos="3780"/>
        </w:tabs>
        <w:ind w:left="342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09ED6FFA"/>
    <w:multiLevelType w:val="hybridMultilevel"/>
    <w:tmpl w:val="2720598A"/>
    <w:lvl w:ilvl="0" w:tplc="564406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1986CDF"/>
    <w:multiLevelType w:val="hybridMultilevel"/>
    <w:tmpl w:val="C6C04F5E"/>
    <w:lvl w:ilvl="0" w:tplc="6252442A">
      <w:start w:val="1"/>
      <w:numFmt w:val="bullet"/>
      <w:lvlText w:val=""/>
      <w:lvlJc w:val="left"/>
      <w:pPr>
        <w:tabs>
          <w:tab w:val="num" w:pos="720"/>
        </w:tabs>
        <w:ind w:left="720" w:hanging="360"/>
      </w:pPr>
      <w:rPr>
        <w:rFonts w:ascii="Wingdings 2" w:hAnsi="Wingdings 2" w:hint="default"/>
      </w:rPr>
    </w:lvl>
    <w:lvl w:ilvl="1" w:tplc="6A50E032" w:tentative="1">
      <w:start w:val="1"/>
      <w:numFmt w:val="bullet"/>
      <w:lvlText w:val=""/>
      <w:lvlJc w:val="left"/>
      <w:pPr>
        <w:tabs>
          <w:tab w:val="num" w:pos="1440"/>
        </w:tabs>
        <w:ind w:left="1440" w:hanging="360"/>
      </w:pPr>
      <w:rPr>
        <w:rFonts w:ascii="Wingdings 2" w:hAnsi="Wingdings 2" w:hint="default"/>
      </w:rPr>
    </w:lvl>
    <w:lvl w:ilvl="2" w:tplc="5EF40B78" w:tentative="1">
      <w:start w:val="1"/>
      <w:numFmt w:val="bullet"/>
      <w:lvlText w:val=""/>
      <w:lvlJc w:val="left"/>
      <w:pPr>
        <w:tabs>
          <w:tab w:val="num" w:pos="2160"/>
        </w:tabs>
        <w:ind w:left="2160" w:hanging="360"/>
      </w:pPr>
      <w:rPr>
        <w:rFonts w:ascii="Wingdings 2" w:hAnsi="Wingdings 2" w:hint="default"/>
      </w:rPr>
    </w:lvl>
    <w:lvl w:ilvl="3" w:tplc="4648AAAE" w:tentative="1">
      <w:start w:val="1"/>
      <w:numFmt w:val="bullet"/>
      <w:lvlText w:val=""/>
      <w:lvlJc w:val="left"/>
      <w:pPr>
        <w:tabs>
          <w:tab w:val="num" w:pos="2880"/>
        </w:tabs>
        <w:ind w:left="2880" w:hanging="360"/>
      </w:pPr>
      <w:rPr>
        <w:rFonts w:ascii="Wingdings 2" w:hAnsi="Wingdings 2" w:hint="default"/>
      </w:rPr>
    </w:lvl>
    <w:lvl w:ilvl="4" w:tplc="5476ABAC" w:tentative="1">
      <w:start w:val="1"/>
      <w:numFmt w:val="bullet"/>
      <w:lvlText w:val=""/>
      <w:lvlJc w:val="left"/>
      <w:pPr>
        <w:tabs>
          <w:tab w:val="num" w:pos="3600"/>
        </w:tabs>
        <w:ind w:left="3600" w:hanging="360"/>
      </w:pPr>
      <w:rPr>
        <w:rFonts w:ascii="Wingdings 2" w:hAnsi="Wingdings 2" w:hint="default"/>
      </w:rPr>
    </w:lvl>
    <w:lvl w:ilvl="5" w:tplc="67C68E4E" w:tentative="1">
      <w:start w:val="1"/>
      <w:numFmt w:val="bullet"/>
      <w:lvlText w:val=""/>
      <w:lvlJc w:val="left"/>
      <w:pPr>
        <w:tabs>
          <w:tab w:val="num" w:pos="4320"/>
        </w:tabs>
        <w:ind w:left="4320" w:hanging="360"/>
      </w:pPr>
      <w:rPr>
        <w:rFonts w:ascii="Wingdings 2" w:hAnsi="Wingdings 2" w:hint="default"/>
      </w:rPr>
    </w:lvl>
    <w:lvl w:ilvl="6" w:tplc="E500F2B2" w:tentative="1">
      <w:start w:val="1"/>
      <w:numFmt w:val="bullet"/>
      <w:lvlText w:val=""/>
      <w:lvlJc w:val="left"/>
      <w:pPr>
        <w:tabs>
          <w:tab w:val="num" w:pos="5040"/>
        </w:tabs>
        <w:ind w:left="5040" w:hanging="360"/>
      </w:pPr>
      <w:rPr>
        <w:rFonts w:ascii="Wingdings 2" w:hAnsi="Wingdings 2" w:hint="default"/>
      </w:rPr>
    </w:lvl>
    <w:lvl w:ilvl="7" w:tplc="49860732" w:tentative="1">
      <w:start w:val="1"/>
      <w:numFmt w:val="bullet"/>
      <w:lvlText w:val=""/>
      <w:lvlJc w:val="left"/>
      <w:pPr>
        <w:tabs>
          <w:tab w:val="num" w:pos="5760"/>
        </w:tabs>
        <w:ind w:left="5760" w:hanging="360"/>
      </w:pPr>
      <w:rPr>
        <w:rFonts w:ascii="Wingdings 2" w:hAnsi="Wingdings 2" w:hint="default"/>
      </w:rPr>
    </w:lvl>
    <w:lvl w:ilvl="8" w:tplc="619408E8" w:tentative="1">
      <w:start w:val="1"/>
      <w:numFmt w:val="bullet"/>
      <w:lvlText w:val=""/>
      <w:lvlJc w:val="left"/>
      <w:pPr>
        <w:tabs>
          <w:tab w:val="num" w:pos="6480"/>
        </w:tabs>
        <w:ind w:left="6480" w:hanging="360"/>
      </w:pPr>
      <w:rPr>
        <w:rFonts w:ascii="Wingdings 2" w:hAnsi="Wingdings 2" w:hint="default"/>
      </w:rPr>
    </w:lvl>
  </w:abstractNum>
  <w:abstractNum w:abstractNumId="4">
    <w:nsid w:val="28D95016"/>
    <w:multiLevelType w:val="multilevel"/>
    <w:tmpl w:val="8CEE1AA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4584199A"/>
    <w:multiLevelType w:val="multilevel"/>
    <w:tmpl w:val="2A4A9D8A"/>
    <w:lvl w:ilvl="0">
      <w:start w:val="1"/>
      <w:numFmt w:val="decimal"/>
      <w:lvlText w:val="%1."/>
      <w:lvlJc w:val="left"/>
      <w:pPr>
        <w:tabs>
          <w:tab w:val="num" w:pos="600"/>
        </w:tabs>
        <w:ind w:left="600" w:hanging="360"/>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6">
    <w:nsid w:val="4E235C81"/>
    <w:multiLevelType w:val="hybridMultilevel"/>
    <w:tmpl w:val="6F34796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7">
    <w:nsid w:val="5DD61304"/>
    <w:multiLevelType w:val="hybridMultilevel"/>
    <w:tmpl w:val="49ACCFFC"/>
    <w:lvl w:ilvl="0" w:tplc="7ED66624">
      <w:start w:val="1"/>
      <w:numFmt w:val="decimal"/>
      <w:lvlText w:val="%1."/>
      <w:lvlJc w:val="left"/>
      <w:pPr>
        <w:tabs>
          <w:tab w:val="num" w:pos="720"/>
        </w:tabs>
        <w:ind w:left="720" w:hanging="360"/>
      </w:pPr>
    </w:lvl>
    <w:lvl w:ilvl="1" w:tplc="D1E6E732" w:tentative="1">
      <w:start w:val="1"/>
      <w:numFmt w:val="decimal"/>
      <w:lvlText w:val="%2."/>
      <w:lvlJc w:val="left"/>
      <w:pPr>
        <w:tabs>
          <w:tab w:val="num" w:pos="1440"/>
        </w:tabs>
        <w:ind w:left="1440" w:hanging="360"/>
      </w:pPr>
    </w:lvl>
    <w:lvl w:ilvl="2" w:tplc="F5D462DE" w:tentative="1">
      <w:start w:val="1"/>
      <w:numFmt w:val="decimal"/>
      <w:lvlText w:val="%3."/>
      <w:lvlJc w:val="left"/>
      <w:pPr>
        <w:tabs>
          <w:tab w:val="num" w:pos="2160"/>
        </w:tabs>
        <w:ind w:left="2160" w:hanging="360"/>
      </w:pPr>
    </w:lvl>
    <w:lvl w:ilvl="3" w:tplc="6CD6EABA" w:tentative="1">
      <w:start w:val="1"/>
      <w:numFmt w:val="decimal"/>
      <w:lvlText w:val="%4."/>
      <w:lvlJc w:val="left"/>
      <w:pPr>
        <w:tabs>
          <w:tab w:val="num" w:pos="2880"/>
        </w:tabs>
        <w:ind w:left="2880" w:hanging="360"/>
      </w:pPr>
    </w:lvl>
    <w:lvl w:ilvl="4" w:tplc="73D2C49A" w:tentative="1">
      <w:start w:val="1"/>
      <w:numFmt w:val="decimal"/>
      <w:lvlText w:val="%5."/>
      <w:lvlJc w:val="left"/>
      <w:pPr>
        <w:tabs>
          <w:tab w:val="num" w:pos="3600"/>
        </w:tabs>
        <w:ind w:left="3600" w:hanging="360"/>
      </w:pPr>
    </w:lvl>
    <w:lvl w:ilvl="5" w:tplc="C8304F18" w:tentative="1">
      <w:start w:val="1"/>
      <w:numFmt w:val="decimal"/>
      <w:lvlText w:val="%6."/>
      <w:lvlJc w:val="left"/>
      <w:pPr>
        <w:tabs>
          <w:tab w:val="num" w:pos="4320"/>
        </w:tabs>
        <w:ind w:left="4320" w:hanging="360"/>
      </w:pPr>
    </w:lvl>
    <w:lvl w:ilvl="6" w:tplc="C3FC4F6C" w:tentative="1">
      <w:start w:val="1"/>
      <w:numFmt w:val="decimal"/>
      <w:lvlText w:val="%7."/>
      <w:lvlJc w:val="left"/>
      <w:pPr>
        <w:tabs>
          <w:tab w:val="num" w:pos="5040"/>
        </w:tabs>
        <w:ind w:left="5040" w:hanging="360"/>
      </w:pPr>
    </w:lvl>
    <w:lvl w:ilvl="7" w:tplc="39746B4C" w:tentative="1">
      <w:start w:val="1"/>
      <w:numFmt w:val="decimal"/>
      <w:lvlText w:val="%8."/>
      <w:lvlJc w:val="left"/>
      <w:pPr>
        <w:tabs>
          <w:tab w:val="num" w:pos="5760"/>
        </w:tabs>
        <w:ind w:left="5760" w:hanging="360"/>
      </w:pPr>
    </w:lvl>
    <w:lvl w:ilvl="8" w:tplc="DDC8E5DA" w:tentative="1">
      <w:start w:val="1"/>
      <w:numFmt w:val="decimal"/>
      <w:lvlText w:val="%9."/>
      <w:lvlJc w:val="left"/>
      <w:pPr>
        <w:tabs>
          <w:tab w:val="num" w:pos="6480"/>
        </w:tabs>
        <w:ind w:left="6480" w:hanging="360"/>
      </w:pPr>
    </w:lvl>
  </w:abstractNum>
  <w:abstractNum w:abstractNumId="8">
    <w:nsid w:val="61703E23"/>
    <w:multiLevelType w:val="hybridMultilevel"/>
    <w:tmpl w:val="2D0449DC"/>
    <w:lvl w:ilvl="0" w:tplc="00E8391E">
      <w:start w:val="1"/>
      <w:numFmt w:val="bullet"/>
      <w:lvlText w:val="•"/>
      <w:lvlJc w:val="left"/>
      <w:pPr>
        <w:tabs>
          <w:tab w:val="num" w:pos="720"/>
        </w:tabs>
        <w:ind w:left="720" w:hanging="360"/>
      </w:pPr>
      <w:rPr>
        <w:rFonts w:ascii="Times New Roman" w:hAnsi="Times New Roman" w:hint="default"/>
      </w:rPr>
    </w:lvl>
    <w:lvl w:ilvl="1" w:tplc="A3DCC09A" w:tentative="1">
      <w:start w:val="1"/>
      <w:numFmt w:val="bullet"/>
      <w:lvlText w:val="•"/>
      <w:lvlJc w:val="left"/>
      <w:pPr>
        <w:tabs>
          <w:tab w:val="num" w:pos="1440"/>
        </w:tabs>
        <w:ind w:left="1440" w:hanging="360"/>
      </w:pPr>
      <w:rPr>
        <w:rFonts w:ascii="Times New Roman" w:hAnsi="Times New Roman" w:hint="default"/>
      </w:rPr>
    </w:lvl>
    <w:lvl w:ilvl="2" w:tplc="86CE2C8A" w:tentative="1">
      <w:start w:val="1"/>
      <w:numFmt w:val="bullet"/>
      <w:lvlText w:val="•"/>
      <w:lvlJc w:val="left"/>
      <w:pPr>
        <w:tabs>
          <w:tab w:val="num" w:pos="2160"/>
        </w:tabs>
        <w:ind w:left="2160" w:hanging="360"/>
      </w:pPr>
      <w:rPr>
        <w:rFonts w:ascii="Times New Roman" w:hAnsi="Times New Roman" w:hint="default"/>
      </w:rPr>
    </w:lvl>
    <w:lvl w:ilvl="3" w:tplc="28943542" w:tentative="1">
      <w:start w:val="1"/>
      <w:numFmt w:val="bullet"/>
      <w:lvlText w:val="•"/>
      <w:lvlJc w:val="left"/>
      <w:pPr>
        <w:tabs>
          <w:tab w:val="num" w:pos="2880"/>
        </w:tabs>
        <w:ind w:left="2880" w:hanging="360"/>
      </w:pPr>
      <w:rPr>
        <w:rFonts w:ascii="Times New Roman" w:hAnsi="Times New Roman" w:hint="default"/>
      </w:rPr>
    </w:lvl>
    <w:lvl w:ilvl="4" w:tplc="B10250B0" w:tentative="1">
      <w:start w:val="1"/>
      <w:numFmt w:val="bullet"/>
      <w:lvlText w:val="•"/>
      <w:lvlJc w:val="left"/>
      <w:pPr>
        <w:tabs>
          <w:tab w:val="num" w:pos="3600"/>
        </w:tabs>
        <w:ind w:left="3600" w:hanging="360"/>
      </w:pPr>
      <w:rPr>
        <w:rFonts w:ascii="Times New Roman" w:hAnsi="Times New Roman" w:hint="default"/>
      </w:rPr>
    </w:lvl>
    <w:lvl w:ilvl="5" w:tplc="FBB05472" w:tentative="1">
      <w:start w:val="1"/>
      <w:numFmt w:val="bullet"/>
      <w:lvlText w:val="•"/>
      <w:lvlJc w:val="left"/>
      <w:pPr>
        <w:tabs>
          <w:tab w:val="num" w:pos="4320"/>
        </w:tabs>
        <w:ind w:left="4320" w:hanging="360"/>
      </w:pPr>
      <w:rPr>
        <w:rFonts w:ascii="Times New Roman" w:hAnsi="Times New Roman" w:hint="default"/>
      </w:rPr>
    </w:lvl>
    <w:lvl w:ilvl="6" w:tplc="0350767E" w:tentative="1">
      <w:start w:val="1"/>
      <w:numFmt w:val="bullet"/>
      <w:lvlText w:val="•"/>
      <w:lvlJc w:val="left"/>
      <w:pPr>
        <w:tabs>
          <w:tab w:val="num" w:pos="5040"/>
        </w:tabs>
        <w:ind w:left="5040" w:hanging="360"/>
      </w:pPr>
      <w:rPr>
        <w:rFonts w:ascii="Times New Roman" w:hAnsi="Times New Roman" w:hint="default"/>
      </w:rPr>
    </w:lvl>
    <w:lvl w:ilvl="7" w:tplc="570CD756" w:tentative="1">
      <w:start w:val="1"/>
      <w:numFmt w:val="bullet"/>
      <w:lvlText w:val="•"/>
      <w:lvlJc w:val="left"/>
      <w:pPr>
        <w:tabs>
          <w:tab w:val="num" w:pos="5760"/>
        </w:tabs>
        <w:ind w:left="5760" w:hanging="360"/>
      </w:pPr>
      <w:rPr>
        <w:rFonts w:ascii="Times New Roman" w:hAnsi="Times New Roman" w:hint="default"/>
      </w:rPr>
    </w:lvl>
    <w:lvl w:ilvl="8" w:tplc="8E8E465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26F01E9"/>
    <w:multiLevelType w:val="hybridMultilevel"/>
    <w:tmpl w:val="2720598A"/>
    <w:lvl w:ilvl="0" w:tplc="564406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5831A9D"/>
    <w:multiLevelType w:val="hybridMultilevel"/>
    <w:tmpl w:val="940CFEF6"/>
    <w:lvl w:ilvl="0" w:tplc="6694C4B0">
      <w:start w:val="6"/>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5C63138"/>
    <w:multiLevelType w:val="hybridMultilevel"/>
    <w:tmpl w:val="E40C290C"/>
    <w:lvl w:ilvl="0" w:tplc="1B4A61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BB348E8"/>
    <w:multiLevelType w:val="hybridMultilevel"/>
    <w:tmpl w:val="63788B7E"/>
    <w:lvl w:ilvl="0" w:tplc="B3F8A9FE">
      <w:start w:val="1"/>
      <w:numFmt w:val="decimal"/>
      <w:lvlText w:val="%1."/>
      <w:lvlJc w:val="left"/>
      <w:pPr>
        <w:tabs>
          <w:tab w:val="num" w:pos="720"/>
        </w:tabs>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13">
    <w:nsid w:val="7D0C14AF"/>
    <w:multiLevelType w:val="multilevel"/>
    <w:tmpl w:val="B81EE0D2"/>
    <w:lvl w:ilvl="0">
      <w:start w:val="1"/>
      <w:numFmt w:val="decimal"/>
      <w:lvlText w:val="%1"/>
      <w:lvlJc w:val="left"/>
      <w:pPr>
        <w:tabs>
          <w:tab w:val="num" w:pos="672"/>
        </w:tabs>
        <w:ind w:left="672" w:hanging="432"/>
      </w:pPr>
      <w:rPr>
        <w:rFonts w:hint="default"/>
      </w:rPr>
    </w:lvl>
    <w:lvl w:ilvl="1">
      <w:start w:val="1"/>
      <w:numFmt w:val="decimal"/>
      <w:lvlText w:val="2.%2"/>
      <w:lvlJc w:val="left"/>
      <w:pPr>
        <w:tabs>
          <w:tab w:val="num" w:pos="816"/>
        </w:tabs>
        <w:ind w:left="816" w:hanging="576"/>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4">
    <w:nsid w:val="7EB940AB"/>
    <w:multiLevelType w:val="hybridMultilevel"/>
    <w:tmpl w:val="3CFAA40E"/>
    <w:lvl w:ilvl="0" w:tplc="168091A8">
      <w:start w:val="1"/>
      <w:numFmt w:val="bullet"/>
      <w:lvlText w:val="•"/>
      <w:lvlJc w:val="left"/>
      <w:pPr>
        <w:tabs>
          <w:tab w:val="num" w:pos="720"/>
        </w:tabs>
        <w:ind w:left="720" w:hanging="360"/>
      </w:pPr>
      <w:rPr>
        <w:rFonts w:ascii="Times New Roman" w:hAnsi="Times New Roman" w:hint="default"/>
      </w:rPr>
    </w:lvl>
    <w:lvl w:ilvl="1" w:tplc="4724A5E6" w:tentative="1">
      <w:start w:val="1"/>
      <w:numFmt w:val="bullet"/>
      <w:lvlText w:val="•"/>
      <w:lvlJc w:val="left"/>
      <w:pPr>
        <w:tabs>
          <w:tab w:val="num" w:pos="1440"/>
        </w:tabs>
        <w:ind w:left="1440" w:hanging="360"/>
      </w:pPr>
      <w:rPr>
        <w:rFonts w:ascii="Times New Roman" w:hAnsi="Times New Roman" w:hint="default"/>
      </w:rPr>
    </w:lvl>
    <w:lvl w:ilvl="2" w:tplc="D4148B50" w:tentative="1">
      <w:start w:val="1"/>
      <w:numFmt w:val="bullet"/>
      <w:lvlText w:val="•"/>
      <w:lvlJc w:val="left"/>
      <w:pPr>
        <w:tabs>
          <w:tab w:val="num" w:pos="2160"/>
        </w:tabs>
        <w:ind w:left="2160" w:hanging="360"/>
      </w:pPr>
      <w:rPr>
        <w:rFonts w:ascii="Times New Roman" w:hAnsi="Times New Roman" w:hint="default"/>
      </w:rPr>
    </w:lvl>
    <w:lvl w:ilvl="3" w:tplc="1E982348" w:tentative="1">
      <w:start w:val="1"/>
      <w:numFmt w:val="bullet"/>
      <w:lvlText w:val="•"/>
      <w:lvlJc w:val="left"/>
      <w:pPr>
        <w:tabs>
          <w:tab w:val="num" w:pos="2880"/>
        </w:tabs>
        <w:ind w:left="2880" w:hanging="360"/>
      </w:pPr>
      <w:rPr>
        <w:rFonts w:ascii="Times New Roman" w:hAnsi="Times New Roman" w:hint="default"/>
      </w:rPr>
    </w:lvl>
    <w:lvl w:ilvl="4" w:tplc="F74E2D52" w:tentative="1">
      <w:start w:val="1"/>
      <w:numFmt w:val="bullet"/>
      <w:lvlText w:val="•"/>
      <w:lvlJc w:val="left"/>
      <w:pPr>
        <w:tabs>
          <w:tab w:val="num" w:pos="3600"/>
        </w:tabs>
        <w:ind w:left="3600" w:hanging="360"/>
      </w:pPr>
      <w:rPr>
        <w:rFonts w:ascii="Times New Roman" w:hAnsi="Times New Roman" w:hint="default"/>
      </w:rPr>
    </w:lvl>
    <w:lvl w:ilvl="5" w:tplc="EC90EDF4" w:tentative="1">
      <w:start w:val="1"/>
      <w:numFmt w:val="bullet"/>
      <w:lvlText w:val="•"/>
      <w:lvlJc w:val="left"/>
      <w:pPr>
        <w:tabs>
          <w:tab w:val="num" w:pos="4320"/>
        </w:tabs>
        <w:ind w:left="4320" w:hanging="360"/>
      </w:pPr>
      <w:rPr>
        <w:rFonts w:ascii="Times New Roman" w:hAnsi="Times New Roman" w:hint="default"/>
      </w:rPr>
    </w:lvl>
    <w:lvl w:ilvl="6" w:tplc="3DE84A10" w:tentative="1">
      <w:start w:val="1"/>
      <w:numFmt w:val="bullet"/>
      <w:lvlText w:val="•"/>
      <w:lvlJc w:val="left"/>
      <w:pPr>
        <w:tabs>
          <w:tab w:val="num" w:pos="5040"/>
        </w:tabs>
        <w:ind w:left="5040" w:hanging="360"/>
      </w:pPr>
      <w:rPr>
        <w:rFonts w:ascii="Times New Roman" w:hAnsi="Times New Roman" w:hint="default"/>
      </w:rPr>
    </w:lvl>
    <w:lvl w:ilvl="7" w:tplc="BCEE695A" w:tentative="1">
      <w:start w:val="1"/>
      <w:numFmt w:val="bullet"/>
      <w:lvlText w:val="•"/>
      <w:lvlJc w:val="left"/>
      <w:pPr>
        <w:tabs>
          <w:tab w:val="num" w:pos="5760"/>
        </w:tabs>
        <w:ind w:left="5760" w:hanging="360"/>
      </w:pPr>
      <w:rPr>
        <w:rFonts w:ascii="Times New Roman" w:hAnsi="Times New Roman" w:hint="default"/>
      </w:rPr>
    </w:lvl>
    <w:lvl w:ilvl="8" w:tplc="23E8E5A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2"/>
  </w:num>
  <w:num w:numId="3">
    <w:abstractNumId w:val="13"/>
  </w:num>
  <w:num w:numId="4">
    <w:abstractNumId w:val="4"/>
  </w:num>
  <w:num w:numId="5">
    <w:abstractNumId w:val="8"/>
  </w:num>
  <w:num w:numId="6">
    <w:abstractNumId w:val="1"/>
  </w:num>
  <w:num w:numId="7">
    <w:abstractNumId w:val="11"/>
  </w:num>
  <w:num w:numId="8">
    <w:abstractNumId w:val="14"/>
  </w:num>
  <w:num w:numId="9">
    <w:abstractNumId w:val="0"/>
  </w:num>
  <w:num w:numId="10">
    <w:abstractNumId w:val="6"/>
  </w:num>
  <w:num w:numId="11">
    <w:abstractNumId w:val="7"/>
  </w:num>
  <w:num w:numId="12">
    <w:abstractNumId w:val="3"/>
  </w:num>
  <w:num w:numId="13">
    <w:abstractNumId w:val="10"/>
  </w:num>
  <w:num w:numId="14">
    <w:abstractNumId w:val="9"/>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noPunctuationKerning/>
  <w:characterSpacingControl w:val="doNotCompress"/>
  <w:footnotePr>
    <w:footnote w:id="0"/>
    <w:footnote w:id="1"/>
  </w:footnotePr>
  <w:endnotePr>
    <w:endnote w:id="0"/>
    <w:endnote w:id="1"/>
  </w:endnotePr>
  <w:compat/>
  <w:rsids>
    <w:rsidRoot w:val="007E13EF"/>
    <w:rsid w:val="00045F56"/>
    <w:rsid w:val="00047AA6"/>
    <w:rsid w:val="0005648E"/>
    <w:rsid w:val="000630BD"/>
    <w:rsid w:val="000664ED"/>
    <w:rsid w:val="00074D6F"/>
    <w:rsid w:val="00082E7B"/>
    <w:rsid w:val="00087547"/>
    <w:rsid w:val="00096F7B"/>
    <w:rsid w:val="000B524A"/>
    <w:rsid w:val="000F6649"/>
    <w:rsid w:val="00105011"/>
    <w:rsid w:val="001236B8"/>
    <w:rsid w:val="0013039B"/>
    <w:rsid w:val="00147044"/>
    <w:rsid w:val="00165DDF"/>
    <w:rsid w:val="0016711E"/>
    <w:rsid w:val="00172D9E"/>
    <w:rsid w:val="0018201D"/>
    <w:rsid w:val="001965E4"/>
    <w:rsid w:val="001A2F4D"/>
    <w:rsid w:val="001B77A6"/>
    <w:rsid w:val="001D2729"/>
    <w:rsid w:val="001D5E1C"/>
    <w:rsid w:val="001D7F9E"/>
    <w:rsid w:val="001E10BD"/>
    <w:rsid w:val="001F1016"/>
    <w:rsid w:val="00200FC4"/>
    <w:rsid w:val="00201520"/>
    <w:rsid w:val="00201C3E"/>
    <w:rsid w:val="002030B5"/>
    <w:rsid w:val="00212DC8"/>
    <w:rsid w:val="00231186"/>
    <w:rsid w:val="002408F8"/>
    <w:rsid w:val="00257D6F"/>
    <w:rsid w:val="002758DB"/>
    <w:rsid w:val="002769BC"/>
    <w:rsid w:val="00285C55"/>
    <w:rsid w:val="002A04A7"/>
    <w:rsid w:val="002D6A5D"/>
    <w:rsid w:val="002D75D7"/>
    <w:rsid w:val="00337633"/>
    <w:rsid w:val="003532E5"/>
    <w:rsid w:val="003760AB"/>
    <w:rsid w:val="0039374B"/>
    <w:rsid w:val="00393E23"/>
    <w:rsid w:val="003A3CDA"/>
    <w:rsid w:val="003B26E7"/>
    <w:rsid w:val="003C223F"/>
    <w:rsid w:val="003D126B"/>
    <w:rsid w:val="00400C6D"/>
    <w:rsid w:val="004411C7"/>
    <w:rsid w:val="0048598A"/>
    <w:rsid w:val="00496769"/>
    <w:rsid w:val="004D466C"/>
    <w:rsid w:val="004E6F40"/>
    <w:rsid w:val="004E79EE"/>
    <w:rsid w:val="0050458D"/>
    <w:rsid w:val="00517858"/>
    <w:rsid w:val="00521330"/>
    <w:rsid w:val="0053071F"/>
    <w:rsid w:val="005604B1"/>
    <w:rsid w:val="0058184B"/>
    <w:rsid w:val="0059195D"/>
    <w:rsid w:val="005A0DDC"/>
    <w:rsid w:val="005E2A46"/>
    <w:rsid w:val="005F1C2D"/>
    <w:rsid w:val="00606AE0"/>
    <w:rsid w:val="00610BD0"/>
    <w:rsid w:val="0062427E"/>
    <w:rsid w:val="006303A3"/>
    <w:rsid w:val="00631D43"/>
    <w:rsid w:val="00635ED0"/>
    <w:rsid w:val="006605B0"/>
    <w:rsid w:val="006607F0"/>
    <w:rsid w:val="006658CF"/>
    <w:rsid w:val="006675CE"/>
    <w:rsid w:val="006C39A8"/>
    <w:rsid w:val="006D3034"/>
    <w:rsid w:val="006D586E"/>
    <w:rsid w:val="006F120F"/>
    <w:rsid w:val="007509BB"/>
    <w:rsid w:val="00760D0D"/>
    <w:rsid w:val="00794758"/>
    <w:rsid w:val="007C4B53"/>
    <w:rsid w:val="007D433A"/>
    <w:rsid w:val="007E13EF"/>
    <w:rsid w:val="007F575E"/>
    <w:rsid w:val="00803BED"/>
    <w:rsid w:val="00826173"/>
    <w:rsid w:val="00843DE4"/>
    <w:rsid w:val="00874677"/>
    <w:rsid w:val="00877C54"/>
    <w:rsid w:val="008A38DE"/>
    <w:rsid w:val="008A4FDE"/>
    <w:rsid w:val="008B3F40"/>
    <w:rsid w:val="008E2582"/>
    <w:rsid w:val="008F6BED"/>
    <w:rsid w:val="00926AED"/>
    <w:rsid w:val="009359FB"/>
    <w:rsid w:val="00937B99"/>
    <w:rsid w:val="00957BDD"/>
    <w:rsid w:val="00972544"/>
    <w:rsid w:val="009B3E1D"/>
    <w:rsid w:val="009B5038"/>
    <w:rsid w:val="009C5C81"/>
    <w:rsid w:val="009D6E6D"/>
    <w:rsid w:val="00A01387"/>
    <w:rsid w:val="00A140B7"/>
    <w:rsid w:val="00A3765F"/>
    <w:rsid w:val="00A4635E"/>
    <w:rsid w:val="00A612AD"/>
    <w:rsid w:val="00A63CF5"/>
    <w:rsid w:val="00AF2E0F"/>
    <w:rsid w:val="00B12897"/>
    <w:rsid w:val="00B26EA1"/>
    <w:rsid w:val="00B320B4"/>
    <w:rsid w:val="00B378AB"/>
    <w:rsid w:val="00B83162"/>
    <w:rsid w:val="00B9069D"/>
    <w:rsid w:val="00BB17A1"/>
    <w:rsid w:val="00BC7C6D"/>
    <w:rsid w:val="00BE2803"/>
    <w:rsid w:val="00C01BFB"/>
    <w:rsid w:val="00C07A38"/>
    <w:rsid w:val="00C36D13"/>
    <w:rsid w:val="00C40758"/>
    <w:rsid w:val="00C46110"/>
    <w:rsid w:val="00C93314"/>
    <w:rsid w:val="00CB07C9"/>
    <w:rsid w:val="00CD2C5C"/>
    <w:rsid w:val="00CF33D0"/>
    <w:rsid w:val="00D003F9"/>
    <w:rsid w:val="00D0774F"/>
    <w:rsid w:val="00D157B1"/>
    <w:rsid w:val="00D16A53"/>
    <w:rsid w:val="00D1782A"/>
    <w:rsid w:val="00D3102C"/>
    <w:rsid w:val="00D3290A"/>
    <w:rsid w:val="00D355AE"/>
    <w:rsid w:val="00D42A12"/>
    <w:rsid w:val="00D44AB6"/>
    <w:rsid w:val="00D57E80"/>
    <w:rsid w:val="00D61D5F"/>
    <w:rsid w:val="00D677A9"/>
    <w:rsid w:val="00D82366"/>
    <w:rsid w:val="00D87041"/>
    <w:rsid w:val="00D87FE1"/>
    <w:rsid w:val="00D900E6"/>
    <w:rsid w:val="00DA3D9D"/>
    <w:rsid w:val="00DA404A"/>
    <w:rsid w:val="00DA67FD"/>
    <w:rsid w:val="00DB3C30"/>
    <w:rsid w:val="00DB7996"/>
    <w:rsid w:val="00DB7D91"/>
    <w:rsid w:val="00DD0893"/>
    <w:rsid w:val="00DD3CD1"/>
    <w:rsid w:val="00DE1B55"/>
    <w:rsid w:val="00E22DE3"/>
    <w:rsid w:val="00E33D55"/>
    <w:rsid w:val="00E41C58"/>
    <w:rsid w:val="00E45EEC"/>
    <w:rsid w:val="00E471C8"/>
    <w:rsid w:val="00E55BBC"/>
    <w:rsid w:val="00E56BAE"/>
    <w:rsid w:val="00E7065D"/>
    <w:rsid w:val="00E835FA"/>
    <w:rsid w:val="00E93D6C"/>
    <w:rsid w:val="00EC4660"/>
    <w:rsid w:val="00EE218C"/>
    <w:rsid w:val="00EF01A9"/>
    <w:rsid w:val="00EF716C"/>
    <w:rsid w:val="00F01D84"/>
    <w:rsid w:val="00F04B69"/>
    <w:rsid w:val="00F05312"/>
    <w:rsid w:val="00F420E1"/>
    <w:rsid w:val="00F50C8F"/>
    <w:rsid w:val="00F66FB4"/>
    <w:rsid w:val="00F81265"/>
    <w:rsid w:val="00F8513C"/>
    <w:rsid w:val="00F907FD"/>
    <w:rsid w:val="00F925CD"/>
    <w:rsid w:val="00FD33FA"/>
    <w:rsid w:val="00FD61D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1520"/>
    <w:pPr>
      <w:jc w:val="both"/>
    </w:pPr>
    <w:rPr>
      <w:rFonts w:ascii="Arial" w:hAnsi="Arial"/>
      <w:sz w:val="24"/>
      <w:szCs w:val="24"/>
    </w:rPr>
  </w:style>
  <w:style w:type="paragraph" w:styleId="Ttulo1">
    <w:name w:val="heading 1"/>
    <w:basedOn w:val="Normal"/>
    <w:next w:val="Normal"/>
    <w:qFormat/>
    <w:rsid w:val="00201520"/>
    <w:pPr>
      <w:keepNext/>
      <w:numPr>
        <w:numId w:val="4"/>
      </w:numPr>
      <w:spacing w:before="240" w:after="60"/>
      <w:jc w:val="center"/>
      <w:outlineLvl w:val="0"/>
    </w:pPr>
    <w:rPr>
      <w:rFonts w:cs="Arial"/>
      <w:b/>
      <w:bCs/>
      <w:kern w:val="32"/>
      <w:sz w:val="32"/>
      <w:szCs w:val="32"/>
    </w:rPr>
  </w:style>
  <w:style w:type="paragraph" w:styleId="Ttulo2">
    <w:name w:val="heading 2"/>
    <w:basedOn w:val="Ttulo1"/>
    <w:next w:val="Normal"/>
    <w:qFormat/>
    <w:rsid w:val="00FD33FA"/>
    <w:pPr>
      <w:numPr>
        <w:ilvl w:val="1"/>
      </w:numPr>
      <w:ind w:left="578" w:hanging="578"/>
      <w:jc w:val="both"/>
      <w:outlineLvl w:val="1"/>
    </w:pPr>
    <w:rPr>
      <w:bCs w:val="0"/>
      <w:i/>
      <w:iCs/>
      <w:szCs w:val="28"/>
    </w:rPr>
  </w:style>
  <w:style w:type="paragraph" w:styleId="Ttulo3">
    <w:name w:val="heading 3"/>
    <w:basedOn w:val="Normal"/>
    <w:next w:val="Normal"/>
    <w:qFormat/>
    <w:rsid w:val="00201520"/>
    <w:pPr>
      <w:keepNext/>
      <w:numPr>
        <w:ilvl w:val="2"/>
        <w:numId w:val="4"/>
      </w:numPr>
      <w:spacing w:before="240" w:after="60"/>
      <w:outlineLvl w:val="2"/>
    </w:pPr>
    <w:rPr>
      <w:rFonts w:cs="Arial"/>
      <w:b/>
      <w:bCs/>
      <w:szCs w:val="26"/>
    </w:rPr>
  </w:style>
  <w:style w:type="paragraph" w:styleId="Ttulo4">
    <w:name w:val="heading 4"/>
    <w:basedOn w:val="Normal"/>
    <w:next w:val="Normal"/>
    <w:qFormat/>
    <w:rsid w:val="00201520"/>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qFormat/>
    <w:rsid w:val="00201520"/>
    <w:pPr>
      <w:numPr>
        <w:ilvl w:val="4"/>
        <w:numId w:val="4"/>
      </w:numPr>
      <w:spacing w:before="240" w:after="60"/>
      <w:outlineLvl w:val="4"/>
    </w:pPr>
    <w:rPr>
      <w:b/>
      <w:bCs/>
      <w:i/>
      <w:iCs/>
      <w:sz w:val="26"/>
      <w:szCs w:val="26"/>
    </w:rPr>
  </w:style>
  <w:style w:type="paragraph" w:styleId="Ttulo6">
    <w:name w:val="heading 6"/>
    <w:basedOn w:val="Normal"/>
    <w:next w:val="Normal"/>
    <w:qFormat/>
    <w:rsid w:val="00201520"/>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qFormat/>
    <w:rsid w:val="00201520"/>
    <w:pPr>
      <w:numPr>
        <w:ilvl w:val="6"/>
        <w:numId w:val="4"/>
      </w:numPr>
      <w:spacing w:before="240" w:after="60"/>
      <w:outlineLvl w:val="6"/>
    </w:pPr>
    <w:rPr>
      <w:rFonts w:ascii="Times New Roman" w:hAnsi="Times New Roman"/>
    </w:rPr>
  </w:style>
  <w:style w:type="paragraph" w:styleId="Ttulo8">
    <w:name w:val="heading 8"/>
    <w:basedOn w:val="Normal"/>
    <w:next w:val="Normal"/>
    <w:qFormat/>
    <w:rsid w:val="00201520"/>
    <w:pPr>
      <w:numPr>
        <w:ilvl w:val="7"/>
        <w:numId w:val="4"/>
      </w:numPr>
      <w:spacing w:before="240" w:after="60"/>
      <w:outlineLvl w:val="7"/>
    </w:pPr>
    <w:rPr>
      <w:rFonts w:ascii="Times New Roman" w:hAnsi="Times New Roman"/>
      <w:i/>
      <w:iCs/>
    </w:rPr>
  </w:style>
  <w:style w:type="paragraph" w:styleId="Ttulo9">
    <w:name w:val="heading 9"/>
    <w:basedOn w:val="Normal"/>
    <w:next w:val="Normal"/>
    <w:qFormat/>
    <w:rsid w:val="00201520"/>
    <w:pPr>
      <w:numPr>
        <w:ilvl w:val="8"/>
        <w:numId w:val="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201520"/>
    <w:pPr>
      <w:spacing w:before="360"/>
      <w:jc w:val="left"/>
    </w:pPr>
    <w:rPr>
      <w:rFonts w:cs="Arial"/>
      <w:b/>
      <w:bCs/>
      <w:caps/>
    </w:rPr>
  </w:style>
  <w:style w:type="paragraph" w:styleId="TDC2">
    <w:name w:val="toc 2"/>
    <w:basedOn w:val="Normal"/>
    <w:next w:val="Normal"/>
    <w:autoRedefine/>
    <w:semiHidden/>
    <w:rsid w:val="00201520"/>
    <w:pPr>
      <w:spacing w:before="240"/>
      <w:jc w:val="left"/>
    </w:pPr>
    <w:rPr>
      <w:rFonts w:ascii="Times New Roman" w:hAnsi="Times New Roman"/>
      <w:b/>
      <w:bCs/>
      <w:sz w:val="20"/>
      <w:szCs w:val="20"/>
    </w:rPr>
  </w:style>
  <w:style w:type="paragraph" w:styleId="TDC3">
    <w:name w:val="toc 3"/>
    <w:basedOn w:val="Normal"/>
    <w:next w:val="Normal"/>
    <w:autoRedefine/>
    <w:semiHidden/>
    <w:rsid w:val="004E79EE"/>
    <w:pPr>
      <w:ind w:left="240"/>
      <w:jc w:val="left"/>
    </w:pPr>
    <w:rPr>
      <w:rFonts w:ascii="Times New Roman" w:hAnsi="Times New Roman"/>
      <w:sz w:val="20"/>
      <w:szCs w:val="20"/>
    </w:rPr>
  </w:style>
  <w:style w:type="paragraph" w:styleId="TDC4">
    <w:name w:val="toc 4"/>
    <w:basedOn w:val="Normal"/>
    <w:next w:val="Normal"/>
    <w:autoRedefine/>
    <w:semiHidden/>
    <w:rsid w:val="004E79EE"/>
    <w:pPr>
      <w:ind w:left="480"/>
      <w:jc w:val="left"/>
    </w:pPr>
    <w:rPr>
      <w:rFonts w:ascii="Times New Roman" w:hAnsi="Times New Roman"/>
      <w:sz w:val="20"/>
      <w:szCs w:val="20"/>
    </w:rPr>
  </w:style>
  <w:style w:type="paragraph" w:styleId="TDC5">
    <w:name w:val="toc 5"/>
    <w:basedOn w:val="Normal"/>
    <w:next w:val="Normal"/>
    <w:autoRedefine/>
    <w:semiHidden/>
    <w:rsid w:val="004E79EE"/>
    <w:pPr>
      <w:ind w:left="720"/>
      <w:jc w:val="left"/>
    </w:pPr>
    <w:rPr>
      <w:rFonts w:ascii="Times New Roman" w:hAnsi="Times New Roman"/>
      <w:sz w:val="20"/>
      <w:szCs w:val="20"/>
    </w:rPr>
  </w:style>
  <w:style w:type="paragraph" w:styleId="TDC6">
    <w:name w:val="toc 6"/>
    <w:basedOn w:val="Normal"/>
    <w:next w:val="Normal"/>
    <w:autoRedefine/>
    <w:semiHidden/>
    <w:rsid w:val="004E79EE"/>
    <w:pPr>
      <w:ind w:left="960"/>
      <w:jc w:val="left"/>
    </w:pPr>
    <w:rPr>
      <w:rFonts w:ascii="Times New Roman" w:hAnsi="Times New Roman"/>
      <w:sz w:val="20"/>
      <w:szCs w:val="20"/>
    </w:rPr>
  </w:style>
  <w:style w:type="paragraph" w:styleId="TDC7">
    <w:name w:val="toc 7"/>
    <w:basedOn w:val="Normal"/>
    <w:next w:val="Normal"/>
    <w:autoRedefine/>
    <w:semiHidden/>
    <w:rsid w:val="004E79EE"/>
    <w:pPr>
      <w:ind w:left="1200"/>
      <w:jc w:val="left"/>
    </w:pPr>
    <w:rPr>
      <w:rFonts w:ascii="Times New Roman" w:hAnsi="Times New Roman"/>
      <w:sz w:val="20"/>
      <w:szCs w:val="20"/>
    </w:rPr>
  </w:style>
  <w:style w:type="paragraph" w:styleId="TDC8">
    <w:name w:val="toc 8"/>
    <w:basedOn w:val="Normal"/>
    <w:next w:val="Normal"/>
    <w:autoRedefine/>
    <w:semiHidden/>
    <w:rsid w:val="004E79EE"/>
    <w:pPr>
      <w:ind w:left="1440"/>
      <w:jc w:val="left"/>
    </w:pPr>
    <w:rPr>
      <w:rFonts w:ascii="Times New Roman" w:hAnsi="Times New Roman"/>
      <w:sz w:val="20"/>
      <w:szCs w:val="20"/>
    </w:rPr>
  </w:style>
  <w:style w:type="paragraph" w:styleId="TDC9">
    <w:name w:val="toc 9"/>
    <w:basedOn w:val="Normal"/>
    <w:next w:val="Normal"/>
    <w:autoRedefine/>
    <w:semiHidden/>
    <w:rsid w:val="004E79EE"/>
    <w:pPr>
      <w:ind w:left="1680"/>
      <w:jc w:val="left"/>
    </w:pPr>
    <w:rPr>
      <w:rFonts w:ascii="Times New Roman" w:hAnsi="Times New Roman"/>
      <w:sz w:val="20"/>
      <w:szCs w:val="20"/>
    </w:rPr>
  </w:style>
  <w:style w:type="character" w:styleId="Hipervnculo">
    <w:name w:val="Hyperlink"/>
    <w:basedOn w:val="Fuentedeprrafopredeter"/>
    <w:rsid w:val="00201520"/>
    <w:rPr>
      <w:color w:val="0000FF"/>
      <w:u w:val="single"/>
    </w:rPr>
  </w:style>
  <w:style w:type="paragraph" w:styleId="Encabezado">
    <w:name w:val="header"/>
    <w:basedOn w:val="Normal"/>
    <w:rsid w:val="00D42A12"/>
    <w:pPr>
      <w:tabs>
        <w:tab w:val="center" w:pos="4252"/>
        <w:tab w:val="right" w:pos="8504"/>
      </w:tabs>
    </w:pPr>
  </w:style>
  <w:style w:type="paragraph" w:styleId="Piedepgina">
    <w:name w:val="footer"/>
    <w:basedOn w:val="Normal"/>
    <w:rsid w:val="00D42A12"/>
    <w:pPr>
      <w:tabs>
        <w:tab w:val="center" w:pos="4252"/>
        <w:tab w:val="right" w:pos="8504"/>
      </w:tabs>
    </w:pPr>
  </w:style>
  <w:style w:type="character" w:styleId="Nmerodepgina">
    <w:name w:val="page number"/>
    <w:basedOn w:val="Fuentedeprrafopredeter"/>
    <w:rsid w:val="00D42A12"/>
  </w:style>
  <w:style w:type="paragraph" w:styleId="Prrafodelista">
    <w:name w:val="List Paragraph"/>
    <w:basedOn w:val="Normal"/>
    <w:uiPriority w:val="34"/>
    <w:qFormat/>
    <w:rsid w:val="00147044"/>
    <w:pPr>
      <w:ind w:left="720"/>
      <w:contextualSpacing/>
    </w:pPr>
  </w:style>
  <w:style w:type="paragraph" w:customStyle="1" w:styleId="Tabla">
    <w:name w:val="Tabla"/>
    <w:basedOn w:val="Normal"/>
    <w:rsid w:val="00147044"/>
    <w:pPr>
      <w:numPr>
        <w:numId w:val="6"/>
      </w:numPr>
      <w:ind w:right="567"/>
      <w:jc w:val="center"/>
    </w:pPr>
    <w:rPr>
      <w:sz w:val="20"/>
      <w:szCs w:val="20"/>
      <w:lang w:val="es-ES" w:eastAsia="ja-JP"/>
    </w:rPr>
  </w:style>
  <w:style w:type="paragraph" w:styleId="NormalWeb">
    <w:name w:val="Normal (Web)"/>
    <w:basedOn w:val="Normal"/>
    <w:uiPriority w:val="99"/>
    <w:unhideWhenUsed/>
    <w:rsid w:val="008A4FDE"/>
    <w:pPr>
      <w:spacing w:before="100" w:beforeAutospacing="1" w:after="100" w:afterAutospacing="1"/>
      <w:jc w:val="left"/>
    </w:pPr>
    <w:rPr>
      <w:rFonts w:ascii="Times New Roman" w:hAnsi="Times New Roman"/>
    </w:rPr>
  </w:style>
  <w:style w:type="paragraph" w:styleId="Textosinformato">
    <w:name w:val="Plain Text"/>
    <w:basedOn w:val="Normal"/>
    <w:link w:val="TextosinformatoCar"/>
    <w:uiPriority w:val="99"/>
    <w:unhideWhenUsed/>
    <w:rsid w:val="002408F8"/>
    <w:pPr>
      <w:jc w:val="center"/>
    </w:pPr>
    <w:rPr>
      <w:rFonts w:ascii="Consolas" w:eastAsia="Calibri" w:hAnsi="Consolas"/>
      <w:sz w:val="21"/>
      <w:szCs w:val="21"/>
      <w:lang w:val="es-ES_tradnl" w:eastAsia="en-US"/>
    </w:rPr>
  </w:style>
  <w:style w:type="character" w:customStyle="1" w:styleId="TextosinformatoCar">
    <w:name w:val="Texto sin formato Car"/>
    <w:basedOn w:val="Fuentedeprrafopredeter"/>
    <w:link w:val="Textosinformato"/>
    <w:uiPriority w:val="99"/>
    <w:rsid w:val="002408F8"/>
    <w:rPr>
      <w:rFonts w:ascii="Consolas" w:eastAsia="Calibri" w:hAnsi="Consolas"/>
      <w:sz w:val="21"/>
      <w:szCs w:val="21"/>
      <w:lang w:val="es-ES_tradnl" w:eastAsia="en-US"/>
    </w:rPr>
  </w:style>
  <w:style w:type="paragraph" w:styleId="Textodeglobo">
    <w:name w:val="Balloon Text"/>
    <w:basedOn w:val="Normal"/>
    <w:link w:val="TextodegloboCar"/>
    <w:rsid w:val="002408F8"/>
    <w:rPr>
      <w:rFonts w:ascii="Tahoma" w:hAnsi="Tahoma" w:cs="Tahoma"/>
      <w:sz w:val="16"/>
      <w:szCs w:val="16"/>
    </w:rPr>
  </w:style>
  <w:style w:type="character" w:customStyle="1" w:styleId="TextodegloboCar">
    <w:name w:val="Texto de globo Car"/>
    <w:basedOn w:val="Fuentedeprrafopredeter"/>
    <w:link w:val="Textodeglobo"/>
    <w:rsid w:val="002408F8"/>
    <w:rPr>
      <w:rFonts w:ascii="Tahoma" w:hAnsi="Tahoma" w:cs="Tahoma"/>
      <w:sz w:val="16"/>
      <w:szCs w:val="16"/>
    </w:rPr>
  </w:style>
  <w:style w:type="character" w:styleId="Textoennegrita">
    <w:name w:val="Strong"/>
    <w:basedOn w:val="Fuentedeprrafopredeter"/>
    <w:uiPriority w:val="22"/>
    <w:qFormat/>
    <w:rsid w:val="00082E7B"/>
    <w:rPr>
      <w:b/>
      <w:bCs/>
    </w:rPr>
  </w:style>
  <w:style w:type="character" w:customStyle="1" w:styleId="destacats">
    <w:name w:val="destacats"/>
    <w:basedOn w:val="Fuentedeprrafopredeter"/>
    <w:rsid w:val="00082E7B"/>
  </w:style>
</w:styles>
</file>

<file path=word/webSettings.xml><?xml version="1.0" encoding="utf-8"?>
<w:webSettings xmlns:r="http://schemas.openxmlformats.org/officeDocument/2006/relationships" xmlns:w="http://schemas.openxmlformats.org/wordprocessingml/2006/main">
  <w:divs>
    <w:div w:id="5985073">
      <w:bodyDiv w:val="1"/>
      <w:marLeft w:val="0"/>
      <w:marRight w:val="0"/>
      <w:marTop w:val="0"/>
      <w:marBottom w:val="0"/>
      <w:divBdr>
        <w:top w:val="none" w:sz="0" w:space="0" w:color="auto"/>
        <w:left w:val="none" w:sz="0" w:space="0" w:color="auto"/>
        <w:bottom w:val="none" w:sz="0" w:space="0" w:color="auto"/>
        <w:right w:val="none" w:sz="0" w:space="0" w:color="auto"/>
      </w:divBdr>
    </w:div>
    <w:div w:id="93676802">
      <w:bodyDiv w:val="1"/>
      <w:marLeft w:val="0"/>
      <w:marRight w:val="0"/>
      <w:marTop w:val="0"/>
      <w:marBottom w:val="0"/>
      <w:divBdr>
        <w:top w:val="none" w:sz="0" w:space="0" w:color="auto"/>
        <w:left w:val="none" w:sz="0" w:space="0" w:color="auto"/>
        <w:bottom w:val="none" w:sz="0" w:space="0" w:color="auto"/>
        <w:right w:val="none" w:sz="0" w:space="0" w:color="auto"/>
      </w:divBdr>
    </w:div>
    <w:div w:id="579754527">
      <w:bodyDiv w:val="1"/>
      <w:marLeft w:val="0"/>
      <w:marRight w:val="0"/>
      <w:marTop w:val="0"/>
      <w:marBottom w:val="0"/>
      <w:divBdr>
        <w:top w:val="none" w:sz="0" w:space="0" w:color="auto"/>
        <w:left w:val="none" w:sz="0" w:space="0" w:color="auto"/>
        <w:bottom w:val="none" w:sz="0" w:space="0" w:color="auto"/>
        <w:right w:val="none" w:sz="0" w:space="0" w:color="auto"/>
      </w:divBdr>
    </w:div>
    <w:div w:id="800539057">
      <w:bodyDiv w:val="1"/>
      <w:marLeft w:val="0"/>
      <w:marRight w:val="0"/>
      <w:marTop w:val="0"/>
      <w:marBottom w:val="0"/>
      <w:divBdr>
        <w:top w:val="none" w:sz="0" w:space="0" w:color="auto"/>
        <w:left w:val="none" w:sz="0" w:space="0" w:color="auto"/>
        <w:bottom w:val="none" w:sz="0" w:space="0" w:color="auto"/>
        <w:right w:val="none" w:sz="0" w:space="0" w:color="auto"/>
      </w:divBdr>
      <w:divsChild>
        <w:div w:id="2121216206">
          <w:marLeft w:val="0"/>
          <w:marRight w:val="0"/>
          <w:marTop w:val="0"/>
          <w:marBottom w:val="0"/>
          <w:divBdr>
            <w:top w:val="none" w:sz="0" w:space="0" w:color="auto"/>
            <w:left w:val="none" w:sz="0" w:space="0" w:color="auto"/>
            <w:bottom w:val="none" w:sz="0" w:space="0" w:color="auto"/>
            <w:right w:val="none" w:sz="0" w:space="0" w:color="auto"/>
          </w:divBdr>
        </w:div>
        <w:div w:id="1916667322">
          <w:marLeft w:val="0"/>
          <w:marRight w:val="0"/>
          <w:marTop w:val="0"/>
          <w:marBottom w:val="0"/>
          <w:divBdr>
            <w:top w:val="none" w:sz="0" w:space="0" w:color="auto"/>
            <w:left w:val="none" w:sz="0" w:space="0" w:color="auto"/>
            <w:bottom w:val="none" w:sz="0" w:space="0" w:color="auto"/>
            <w:right w:val="none" w:sz="0" w:space="0" w:color="auto"/>
          </w:divBdr>
        </w:div>
      </w:divsChild>
    </w:div>
    <w:div w:id="862210957">
      <w:bodyDiv w:val="1"/>
      <w:marLeft w:val="0"/>
      <w:marRight w:val="0"/>
      <w:marTop w:val="0"/>
      <w:marBottom w:val="0"/>
      <w:divBdr>
        <w:top w:val="none" w:sz="0" w:space="0" w:color="auto"/>
        <w:left w:val="none" w:sz="0" w:space="0" w:color="auto"/>
        <w:bottom w:val="none" w:sz="0" w:space="0" w:color="auto"/>
        <w:right w:val="none" w:sz="0" w:space="0" w:color="auto"/>
      </w:divBdr>
      <w:divsChild>
        <w:div w:id="62145572">
          <w:marLeft w:val="547"/>
          <w:marRight w:val="0"/>
          <w:marTop w:val="77"/>
          <w:marBottom w:val="0"/>
          <w:divBdr>
            <w:top w:val="none" w:sz="0" w:space="0" w:color="auto"/>
            <w:left w:val="none" w:sz="0" w:space="0" w:color="auto"/>
            <w:bottom w:val="none" w:sz="0" w:space="0" w:color="auto"/>
            <w:right w:val="none" w:sz="0" w:space="0" w:color="auto"/>
          </w:divBdr>
        </w:div>
      </w:divsChild>
    </w:div>
    <w:div w:id="1033110749">
      <w:bodyDiv w:val="1"/>
      <w:marLeft w:val="0"/>
      <w:marRight w:val="0"/>
      <w:marTop w:val="0"/>
      <w:marBottom w:val="0"/>
      <w:divBdr>
        <w:top w:val="none" w:sz="0" w:space="0" w:color="auto"/>
        <w:left w:val="none" w:sz="0" w:space="0" w:color="auto"/>
        <w:bottom w:val="none" w:sz="0" w:space="0" w:color="auto"/>
        <w:right w:val="none" w:sz="0" w:space="0" w:color="auto"/>
      </w:divBdr>
    </w:div>
    <w:div w:id="1115292972">
      <w:bodyDiv w:val="1"/>
      <w:marLeft w:val="0"/>
      <w:marRight w:val="0"/>
      <w:marTop w:val="0"/>
      <w:marBottom w:val="0"/>
      <w:divBdr>
        <w:top w:val="none" w:sz="0" w:space="0" w:color="auto"/>
        <w:left w:val="none" w:sz="0" w:space="0" w:color="auto"/>
        <w:bottom w:val="none" w:sz="0" w:space="0" w:color="auto"/>
        <w:right w:val="none" w:sz="0" w:space="0" w:color="auto"/>
      </w:divBdr>
    </w:div>
    <w:div w:id="1165823968">
      <w:bodyDiv w:val="1"/>
      <w:marLeft w:val="0"/>
      <w:marRight w:val="0"/>
      <w:marTop w:val="0"/>
      <w:marBottom w:val="0"/>
      <w:divBdr>
        <w:top w:val="none" w:sz="0" w:space="0" w:color="auto"/>
        <w:left w:val="none" w:sz="0" w:space="0" w:color="auto"/>
        <w:bottom w:val="none" w:sz="0" w:space="0" w:color="auto"/>
        <w:right w:val="none" w:sz="0" w:space="0" w:color="auto"/>
      </w:divBdr>
    </w:div>
    <w:div w:id="1323508656">
      <w:bodyDiv w:val="1"/>
      <w:marLeft w:val="0"/>
      <w:marRight w:val="0"/>
      <w:marTop w:val="0"/>
      <w:marBottom w:val="0"/>
      <w:divBdr>
        <w:top w:val="none" w:sz="0" w:space="0" w:color="auto"/>
        <w:left w:val="none" w:sz="0" w:space="0" w:color="auto"/>
        <w:bottom w:val="none" w:sz="0" w:space="0" w:color="auto"/>
        <w:right w:val="none" w:sz="0" w:space="0" w:color="auto"/>
      </w:divBdr>
      <w:divsChild>
        <w:div w:id="156652659">
          <w:marLeft w:val="0"/>
          <w:marRight w:val="0"/>
          <w:marTop w:val="0"/>
          <w:marBottom w:val="0"/>
          <w:divBdr>
            <w:top w:val="none" w:sz="0" w:space="0" w:color="auto"/>
            <w:left w:val="none" w:sz="0" w:space="0" w:color="auto"/>
            <w:bottom w:val="none" w:sz="0" w:space="0" w:color="auto"/>
            <w:right w:val="none" w:sz="0" w:space="0" w:color="auto"/>
          </w:divBdr>
        </w:div>
      </w:divsChild>
    </w:div>
    <w:div w:id="1348170174">
      <w:bodyDiv w:val="1"/>
      <w:marLeft w:val="0"/>
      <w:marRight w:val="0"/>
      <w:marTop w:val="0"/>
      <w:marBottom w:val="0"/>
      <w:divBdr>
        <w:top w:val="none" w:sz="0" w:space="0" w:color="auto"/>
        <w:left w:val="none" w:sz="0" w:space="0" w:color="auto"/>
        <w:bottom w:val="none" w:sz="0" w:space="0" w:color="auto"/>
        <w:right w:val="none" w:sz="0" w:space="0" w:color="auto"/>
      </w:divBdr>
    </w:div>
    <w:div w:id="1396977252">
      <w:bodyDiv w:val="1"/>
      <w:marLeft w:val="0"/>
      <w:marRight w:val="0"/>
      <w:marTop w:val="0"/>
      <w:marBottom w:val="0"/>
      <w:divBdr>
        <w:top w:val="none" w:sz="0" w:space="0" w:color="auto"/>
        <w:left w:val="none" w:sz="0" w:space="0" w:color="auto"/>
        <w:bottom w:val="none" w:sz="0" w:space="0" w:color="auto"/>
        <w:right w:val="none" w:sz="0" w:space="0" w:color="auto"/>
      </w:divBdr>
    </w:div>
    <w:div w:id="1460998619">
      <w:bodyDiv w:val="1"/>
      <w:marLeft w:val="0"/>
      <w:marRight w:val="0"/>
      <w:marTop w:val="0"/>
      <w:marBottom w:val="0"/>
      <w:divBdr>
        <w:top w:val="none" w:sz="0" w:space="0" w:color="auto"/>
        <w:left w:val="none" w:sz="0" w:space="0" w:color="auto"/>
        <w:bottom w:val="none" w:sz="0" w:space="0" w:color="auto"/>
        <w:right w:val="none" w:sz="0" w:space="0" w:color="auto"/>
      </w:divBdr>
      <w:divsChild>
        <w:div w:id="1740710187">
          <w:marLeft w:val="0"/>
          <w:marRight w:val="0"/>
          <w:marTop w:val="0"/>
          <w:marBottom w:val="0"/>
          <w:divBdr>
            <w:top w:val="none" w:sz="0" w:space="0" w:color="auto"/>
            <w:left w:val="none" w:sz="0" w:space="0" w:color="auto"/>
            <w:bottom w:val="none" w:sz="0" w:space="0" w:color="auto"/>
            <w:right w:val="none" w:sz="0" w:space="0" w:color="auto"/>
          </w:divBdr>
        </w:div>
        <w:div w:id="743876">
          <w:marLeft w:val="0"/>
          <w:marRight w:val="0"/>
          <w:marTop w:val="0"/>
          <w:marBottom w:val="0"/>
          <w:divBdr>
            <w:top w:val="none" w:sz="0" w:space="0" w:color="auto"/>
            <w:left w:val="none" w:sz="0" w:space="0" w:color="auto"/>
            <w:bottom w:val="none" w:sz="0" w:space="0" w:color="auto"/>
            <w:right w:val="none" w:sz="0" w:space="0" w:color="auto"/>
          </w:divBdr>
        </w:div>
      </w:divsChild>
    </w:div>
    <w:div w:id="1517959139">
      <w:bodyDiv w:val="1"/>
      <w:marLeft w:val="0"/>
      <w:marRight w:val="0"/>
      <w:marTop w:val="0"/>
      <w:marBottom w:val="0"/>
      <w:divBdr>
        <w:top w:val="none" w:sz="0" w:space="0" w:color="auto"/>
        <w:left w:val="none" w:sz="0" w:space="0" w:color="auto"/>
        <w:bottom w:val="none" w:sz="0" w:space="0" w:color="auto"/>
        <w:right w:val="none" w:sz="0" w:space="0" w:color="auto"/>
      </w:divBdr>
      <w:divsChild>
        <w:div w:id="1688754398">
          <w:marLeft w:val="0"/>
          <w:marRight w:val="0"/>
          <w:marTop w:val="0"/>
          <w:marBottom w:val="0"/>
          <w:divBdr>
            <w:top w:val="none" w:sz="0" w:space="0" w:color="auto"/>
            <w:left w:val="none" w:sz="0" w:space="0" w:color="auto"/>
            <w:bottom w:val="none" w:sz="0" w:space="0" w:color="auto"/>
            <w:right w:val="none" w:sz="0" w:space="0" w:color="auto"/>
          </w:divBdr>
        </w:div>
      </w:divsChild>
    </w:div>
    <w:div w:id="1657762022">
      <w:bodyDiv w:val="1"/>
      <w:marLeft w:val="0"/>
      <w:marRight w:val="0"/>
      <w:marTop w:val="0"/>
      <w:marBottom w:val="0"/>
      <w:divBdr>
        <w:top w:val="none" w:sz="0" w:space="0" w:color="auto"/>
        <w:left w:val="none" w:sz="0" w:space="0" w:color="auto"/>
        <w:bottom w:val="none" w:sz="0" w:space="0" w:color="auto"/>
        <w:right w:val="none" w:sz="0" w:space="0" w:color="auto"/>
      </w:divBdr>
      <w:divsChild>
        <w:div w:id="2108771420">
          <w:marLeft w:val="547"/>
          <w:marRight w:val="0"/>
          <w:marTop w:val="96"/>
          <w:marBottom w:val="0"/>
          <w:divBdr>
            <w:top w:val="none" w:sz="0" w:space="0" w:color="auto"/>
            <w:left w:val="none" w:sz="0" w:space="0" w:color="auto"/>
            <w:bottom w:val="none" w:sz="0" w:space="0" w:color="auto"/>
            <w:right w:val="none" w:sz="0" w:space="0" w:color="auto"/>
          </w:divBdr>
        </w:div>
        <w:div w:id="2047947779">
          <w:marLeft w:val="547"/>
          <w:marRight w:val="0"/>
          <w:marTop w:val="96"/>
          <w:marBottom w:val="0"/>
          <w:divBdr>
            <w:top w:val="none" w:sz="0" w:space="0" w:color="auto"/>
            <w:left w:val="none" w:sz="0" w:space="0" w:color="auto"/>
            <w:bottom w:val="none" w:sz="0" w:space="0" w:color="auto"/>
            <w:right w:val="none" w:sz="0" w:space="0" w:color="auto"/>
          </w:divBdr>
        </w:div>
      </w:divsChild>
    </w:div>
    <w:div w:id="1658799116">
      <w:bodyDiv w:val="1"/>
      <w:marLeft w:val="0"/>
      <w:marRight w:val="0"/>
      <w:marTop w:val="0"/>
      <w:marBottom w:val="0"/>
      <w:divBdr>
        <w:top w:val="none" w:sz="0" w:space="0" w:color="auto"/>
        <w:left w:val="none" w:sz="0" w:space="0" w:color="auto"/>
        <w:bottom w:val="none" w:sz="0" w:space="0" w:color="auto"/>
        <w:right w:val="none" w:sz="0" w:space="0" w:color="auto"/>
      </w:divBdr>
    </w:div>
    <w:div w:id="1795976695">
      <w:bodyDiv w:val="1"/>
      <w:marLeft w:val="0"/>
      <w:marRight w:val="0"/>
      <w:marTop w:val="0"/>
      <w:marBottom w:val="0"/>
      <w:divBdr>
        <w:top w:val="none" w:sz="0" w:space="0" w:color="auto"/>
        <w:left w:val="none" w:sz="0" w:space="0" w:color="auto"/>
        <w:bottom w:val="none" w:sz="0" w:space="0" w:color="auto"/>
        <w:right w:val="none" w:sz="0" w:space="0" w:color="auto"/>
      </w:divBdr>
    </w:div>
    <w:div w:id="1895392187">
      <w:bodyDiv w:val="1"/>
      <w:marLeft w:val="0"/>
      <w:marRight w:val="0"/>
      <w:marTop w:val="0"/>
      <w:marBottom w:val="0"/>
      <w:divBdr>
        <w:top w:val="none" w:sz="0" w:space="0" w:color="auto"/>
        <w:left w:val="none" w:sz="0" w:space="0" w:color="auto"/>
        <w:bottom w:val="none" w:sz="0" w:space="0" w:color="auto"/>
        <w:right w:val="none" w:sz="0" w:space="0" w:color="auto"/>
      </w:divBdr>
    </w:div>
    <w:div w:id="1911307996">
      <w:bodyDiv w:val="1"/>
      <w:marLeft w:val="0"/>
      <w:marRight w:val="0"/>
      <w:marTop w:val="0"/>
      <w:marBottom w:val="0"/>
      <w:divBdr>
        <w:top w:val="none" w:sz="0" w:space="0" w:color="auto"/>
        <w:left w:val="none" w:sz="0" w:space="0" w:color="auto"/>
        <w:bottom w:val="none" w:sz="0" w:space="0" w:color="auto"/>
        <w:right w:val="none" w:sz="0" w:space="0" w:color="auto"/>
      </w:divBdr>
      <w:divsChild>
        <w:div w:id="284041017">
          <w:marLeft w:val="0"/>
          <w:marRight w:val="0"/>
          <w:marTop w:val="0"/>
          <w:marBottom w:val="0"/>
          <w:divBdr>
            <w:top w:val="none" w:sz="0" w:space="0" w:color="auto"/>
            <w:left w:val="none" w:sz="0" w:space="0" w:color="auto"/>
            <w:bottom w:val="none" w:sz="0" w:space="0" w:color="auto"/>
            <w:right w:val="none" w:sz="0" w:space="0" w:color="auto"/>
          </w:divBdr>
        </w:div>
        <w:div w:id="1335693399">
          <w:marLeft w:val="0"/>
          <w:marRight w:val="0"/>
          <w:marTop w:val="0"/>
          <w:marBottom w:val="0"/>
          <w:divBdr>
            <w:top w:val="none" w:sz="0" w:space="0" w:color="auto"/>
            <w:left w:val="none" w:sz="0" w:space="0" w:color="auto"/>
            <w:bottom w:val="none" w:sz="0" w:space="0" w:color="auto"/>
            <w:right w:val="none" w:sz="0" w:space="0" w:color="auto"/>
          </w:divBdr>
        </w:div>
      </w:divsChild>
    </w:div>
    <w:div w:id="1923753090">
      <w:bodyDiv w:val="1"/>
      <w:marLeft w:val="0"/>
      <w:marRight w:val="0"/>
      <w:marTop w:val="0"/>
      <w:marBottom w:val="0"/>
      <w:divBdr>
        <w:top w:val="none" w:sz="0" w:space="0" w:color="auto"/>
        <w:left w:val="none" w:sz="0" w:space="0" w:color="auto"/>
        <w:bottom w:val="none" w:sz="0" w:space="0" w:color="auto"/>
        <w:right w:val="none" w:sz="0" w:space="0" w:color="auto"/>
      </w:divBdr>
      <w:divsChild>
        <w:div w:id="1157261859">
          <w:marLeft w:val="806"/>
          <w:marRight w:val="0"/>
          <w:marTop w:val="0"/>
          <w:marBottom w:val="0"/>
          <w:divBdr>
            <w:top w:val="none" w:sz="0" w:space="0" w:color="auto"/>
            <w:left w:val="none" w:sz="0" w:space="0" w:color="auto"/>
            <w:bottom w:val="none" w:sz="0" w:space="0" w:color="auto"/>
            <w:right w:val="none" w:sz="0" w:space="0" w:color="auto"/>
          </w:divBdr>
        </w:div>
        <w:div w:id="1466971416">
          <w:marLeft w:val="806"/>
          <w:marRight w:val="0"/>
          <w:marTop w:val="0"/>
          <w:marBottom w:val="0"/>
          <w:divBdr>
            <w:top w:val="none" w:sz="0" w:space="0" w:color="auto"/>
            <w:left w:val="none" w:sz="0" w:space="0" w:color="auto"/>
            <w:bottom w:val="none" w:sz="0" w:space="0" w:color="auto"/>
            <w:right w:val="none" w:sz="0" w:space="0" w:color="auto"/>
          </w:divBdr>
        </w:div>
      </w:divsChild>
    </w:div>
    <w:div w:id="2018851340">
      <w:bodyDiv w:val="1"/>
      <w:marLeft w:val="0"/>
      <w:marRight w:val="0"/>
      <w:marTop w:val="0"/>
      <w:marBottom w:val="0"/>
      <w:divBdr>
        <w:top w:val="none" w:sz="0" w:space="0" w:color="auto"/>
        <w:left w:val="none" w:sz="0" w:space="0" w:color="auto"/>
        <w:bottom w:val="none" w:sz="0" w:space="0" w:color="auto"/>
        <w:right w:val="none" w:sz="0" w:space="0" w:color="auto"/>
      </w:divBdr>
      <w:divsChild>
        <w:div w:id="1315841688">
          <w:marLeft w:val="547"/>
          <w:marRight w:val="0"/>
          <w:marTop w:val="77"/>
          <w:marBottom w:val="0"/>
          <w:divBdr>
            <w:top w:val="none" w:sz="0" w:space="0" w:color="auto"/>
            <w:left w:val="none" w:sz="0" w:space="0" w:color="auto"/>
            <w:bottom w:val="none" w:sz="0" w:space="0" w:color="auto"/>
            <w:right w:val="none" w:sz="0" w:space="0" w:color="auto"/>
          </w:divBdr>
        </w:div>
        <w:div w:id="974603952">
          <w:marLeft w:val="547"/>
          <w:marRight w:val="0"/>
          <w:marTop w:val="77"/>
          <w:marBottom w:val="0"/>
          <w:divBdr>
            <w:top w:val="none" w:sz="0" w:space="0" w:color="auto"/>
            <w:left w:val="none" w:sz="0" w:space="0" w:color="auto"/>
            <w:bottom w:val="none" w:sz="0" w:space="0" w:color="auto"/>
            <w:right w:val="none" w:sz="0" w:space="0" w:color="auto"/>
          </w:divBdr>
        </w:div>
        <w:div w:id="1805347208">
          <w:marLeft w:val="547"/>
          <w:marRight w:val="0"/>
          <w:marTop w:val="77"/>
          <w:marBottom w:val="0"/>
          <w:divBdr>
            <w:top w:val="none" w:sz="0" w:space="0" w:color="auto"/>
            <w:left w:val="none" w:sz="0" w:space="0" w:color="auto"/>
            <w:bottom w:val="none" w:sz="0" w:space="0" w:color="auto"/>
            <w:right w:val="none" w:sz="0" w:space="0" w:color="auto"/>
          </w:divBdr>
        </w:div>
        <w:div w:id="515462800">
          <w:marLeft w:val="547"/>
          <w:marRight w:val="0"/>
          <w:marTop w:val="77"/>
          <w:marBottom w:val="0"/>
          <w:divBdr>
            <w:top w:val="none" w:sz="0" w:space="0" w:color="auto"/>
            <w:left w:val="none" w:sz="0" w:space="0" w:color="auto"/>
            <w:bottom w:val="none" w:sz="0" w:space="0" w:color="auto"/>
            <w:right w:val="none" w:sz="0" w:space="0" w:color="auto"/>
          </w:divBdr>
        </w:div>
      </w:divsChild>
    </w:div>
    <w:div w:id="203511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son.mx/dii/elagarda/apagina2001/PM/un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2008_01_PlantillaAnt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1781-F8D5-4C4E-8427-CA04C52C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2008_01_PlantillaAnteproyecto</Template>
  <TotalTime>1464</TotalTime>
  <Pages>1</Pages>
  <Words>4585</Words>
  <Characters>25219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TÍTULO DEL PROYECTO DE GRADO</vt:lpstr>
    </vt:vector>
  </TitlesOfParts>
  <Company>DFAC</Company>
  <LinksUpToDate>false</LinksUpToDate>
  <CharactersWithSpaces>29745</CharactersWithSpaces>
  <SharedDoc>false</SharedDoc>
  <HLinks>
    <vt:vector size="126" baseType="variant">
      <vt:variant>
        <vt:i4>1245237</vt:i4>
      </vt:variant>
      <vt:variant>
        <vt:i4>122</vt:i4>
      </vt:variant>
      <vt:variant>
        <vt:i4>0</vt:i4>
      </vt:variant>
      <vt:variant>
        <vt:i4>5</vt:i4>
      </vt:variant>
      <vt:variant>
        <vt:lpwstr/>
      </vt:variant>
      <vt:variant>
        <vt:lpwstr>_Toc203217519</vt:lpwstr>
      </vt:variant>
      <vt:variant>
        <vt:i4>1245237</vt:i4>
      </vt:variant>
      <vt:variant>
        <vt:i4>116</vt:i4>
      </vt:variant>
      <vt:variant>
        <vt:i4>0</vt:i4>
      </vt:variant>
      <vt:variant>
        <vt:i4>5</vt:i4>
      </vt:variant>
      <vt:variant>
        <vt:lpwstr/>
      </vt:variant>
      <vt:variant>
        <vt:lpwstr>_Toc203217518</vt:lpwstr>
      </vt:variant>
      <vt:variant>
        <vt:i4>1245237</vt:i4>
      </vt:variant>
      <vt:variant>
        <vt:i4>110</vt:i4>
      </vt:variant>
      <vt:variant>
        <vt:i4>0</vt:i4>
      </vt:variant>
      <vt:variant>
        <vt:i4>5</vt:i4>
      </vt:variant>
      <vt:variant>
        <vt:lpwstr/>
      </vt:variant>
      <vt:variant>
        <vt:lpwstr>_Toc203217517</vt:lpwstr>
      </vt:variant>
      <vt:variant>
        <vt:i4>1245237</vt:i4>
      </vt:variant>
      <vt:variant>
        <vt:i4>104</vt:i4>
      </vt:variant>
      <vt:variant>
        <vt:i4>0</vt:i4>
      </vt:variant>
      <vt:variant>
        <vt:i4>5</vt:i4>
      </vt:variant>
      <vt:variant>
        <vt:lpwstr/>
      </vt:variant>
      <vt:variant>
        <vt:lpwstr>_Toc203217516</vt:lpwstr>
      </vt:variant>
      <vt:variant>
        <vt:i4>1245237</vt:i4>
      </vt:variant>
      <vt:variant>
        <vt:i4>98</vt:i4>
      </vt:variant>
      <vt:variant>
        <vt:i4>0</vt:i4>
      </vt:variant>
      <vt:variant>
        <vt:i4>5</vt:i4>
      </vt:variant>
      <vt:variant>
        <vt:lpwstr/>
      </vt:variant>
      <vt:variant>
        <vt:lpwstr>_Toc203217515</vt:lpwstr>
      </vt:variant>
      <vt:variant>
        <vt:i4>1245237</vt:i4>
      </vt:variant>
      <vt:variant>
        <vt:i4>92</vt:i4>
      </vt:variant>
      <vt:variant>
        <vt:i4>0</vt:i4>
      </vt:variant>
      <vt:variant>
        <vt:i4>5</vt:i4>
      </vt:variant>
      <vt:variant>
        <vt:lpwstr/>
      </vt:variant>
      <vt:variant>
        <vt:lpwstr>_Toc203217514</vt:lpwstr>
      </vt:variant>
      <vt:variant>
        <vt:i4>1245237</vt:i4>
      </vt:variant>
      <vt:variant>
        <vt:i4>86</vt:i4>
      </vt:variant>
      <vt:variant>
        <vt:i4>0</vt:i4>
      </vt:variant>
      <vt:variant>
        <vt:i4>5</vt:i4>
      </vt:variant>
      <vt:variant>
        <vt:lpwstr/>
      </vt:variant>
      <vt:variant>
        <vt:lpwstr>_Toc203217513</vt:lpwstr>
      </vt:variant>
      <vt:variant>
        <vt:i4>1245237</vt:i4>
      </vt:variant>
      <vt:variant>
        <vt:i4>80</vt:i4>
      </vt:variant>
      <vt:variant>
        <vt:i4>0</vt:i4>
      </vt:variant>
      <vt:variant>
        <vt:i4>5</vt:i4>
      </vt:variant>
      <vt:variant>
        <vt:lpwstr/>
      </vt:variant>
      <vt:variant>
        <vt:lpwstr>_Toc203217512</vt:lpwstr>
      </vt:variant>
      <vt:variant>
        <vt:i4>1245237</vt:i4>
      </vt:variant>
      <vt:variant>
        <vt:i4>74</vt:i4>
      </vt:variant>
      <vt:variant>
        <vt:i4>0</vt:i4>
      </vt:variant>
      <vt:variant>
        <vt:i4>5</vt:i4>
      </vt:variant>
      <vt:variant>
        <vt:lpwstr/>
      </vt:variant>
      <vt:variant>
        <vt:lpwstr>_Toc203217511</vt:lpwstr>
      </vt:variant>
      <vt:variant>
        <vt:i4>1245237</vt:i4>
      </vt:variant>
      <vt:variant>
        <vt:i4>68</vt:i4>
      </vt:variant>
      <vt:variant>
        <vt:i4>0</vt:i4>
      </vt:variant>
      <vt:variant>
        <vt:i4>5</vt:i4>
      </vt:variant>
      <vt:variant>
        <vt:lpwstr/>
      </vt:variant>
      <vt:variant>
        <vt:lpwstr>_Toc203217510</vt:lpwstr>
      </vt:variant>
      <vt:variant>
        <vt:i4>1179701</vt:i4>
      </vt:variant>
      <vt:variant>
        <vt:i4>62</vt:i4>
      </vt:variant>
      <vt:variant>
        <vt:i4>0</vt:i4>
      </vt:variant>
      <vt:variant>
        <vt:i4>5</vt:i4>
      </vt:variant>
      <vt:variant>
        <vt:lpwstr/>
      </vt:variant>
      <vt:variant>
        <vt:lpwstr>_Toc203217509</vt:lpwstr>
      </vt:variant>
      <vt:variant>
        <vt:i4>1179701</vt:i4>
      </vt:variant>
      <vt:variant>
        <vt:i4>56</vt:i4>
      </vt:variant>
      <vt:variant>
        <vt:i4>0</vt:i4>
      </vt:variant>
      <vt:variant>
        <vt:i4>5</vt:i4>
      </vt:variant>
      <vt:variant>
        <vt:lpwstr/>
      </vt:variant>
      <vt:variant>
        <vt:lpwstr>_Toc203217508</vt:lpwstr>
      </vt:variant>
      <vt:variant>
        <vt:i4>1179701</vt:i4>
      </vt:variant>
      <vt:variant>
        <vt:i4>50</vt:i4>
      </vt:variant>
      <vt:variant>
        <vt:i4>0</vt:i4>
      </vt:variant>
      <vt:variant>
        <vt:i4>5</vt:i4>
      </vt:variant>
      <vt:variant>
        <vt:lpwstr/>
      </vt:variant>
      <vt:variant>
        <vt:lpwstr>_Toc203217507</vt:lpwstr>
      </vt:variant>
      <vt:variant>
        <vt:i4>1179701</vt:i4>
      </vt:variant>
      <vt:variant>
        <vt:i4>44</vt:i4>
      </vt:variant>
      <vt:variant>
        <vt:i4>0</vt:i4>
      </vt:variant>
      <vt:variant>
        <vt:i4>5</vt:i4>
      </vt:variant>
      <vt:variant>
        <vt:lpwstr/>
      </vt:variant>
      <vt:variant>
        <vt:lpwstr>_Toc203217506</vt:lpwstr>
      </vt:variant>
      <vt:variant>
        <vt:i4>1179701</vt:i4>
      </vt:variant>
      <vt:variant>
        <vt:i4>38</vt:i4>
      </vt:variant>
      <vt:variant>
        <vt:i4>0</vt:i4>
      </vt:variant>
      <vt:variant>
        <vt:i4>5</vt:i4>
      </vt:variant>
      <vt:variant>
        <vt:lpwstr/>
      </vt:variant>
      <vt:variant>
        <vt:lpwstr>_Toc203217505</vt:lpwstr>
      </vt:variant>
      <vt:variant>
        <vt:i4>1179701</vt:i4>
      </vt:variant>
      <vt:variant>
        <vt:i4>32</vt:i4>
      </vt:variant>
      <vt:variant>
        <vt:i4>0</vt:i4>
      </vt:variant>
      <vt:variant>
        <vt:i4>5</vt:i4>
      </vt:variant>
      <vt:variant>
        <vt:lpwstr/>
      </vt:variant>
      <vt:variant>
        <vt:lpwstr>_Toc203217504</vt:lpwstr>
      </vt:variant>
      <vt:variant>
        <vt:i4>1179701</vt:i4>
      </vt:variant>
      <vt:variant>
        <vt:i4>26</vt:i4>
      </vt:variant>
      <vt:variant>
        <vt:i4>0</vt:i4>
      </vt:variant>
      <vt:variant>
        <vt:i4>5</vt:i4>
      </vt:variant>
      <vt:variant>
        <vt:lpwstr/>
      </vt:variant>
      <vt:variant>
        <vt:lpwstr>_Toc203217503</vt:lpwstr>
      </vt:variant>
      <vt:variant>
        <vt:i4>1179701</vt:i4>
      </vt:variant>
      <vt:variant>
        <vt:i4>20</vt:i4>
      </vt:variant>
      <vt:variant>
        <vt:i4>0</vt:i4>
      </vt:variant>
      <vt:variant>
        <vt:i4>5</vt:i4>
      </vt:variant>
      <vt:variant>
        <vt:lpwstr/>
      </vt:variant>
      <vt:variant>
        <vt:lpwstr>_Toc203217502</vt:lpwstr>
      </vt:variant>
      <vt:variant>
        <vt:i4>1179701</vt:i4>
      </vt:variant>
      <vt:variant>
        <vt:i4>14</vt:i4>
      </vt:variant>
      <vt:variant>
        <vt:i4>0</vt:i4>
      </vt:variant>
      <vt:variant>
        <vt:i4>5</vt:i4>
      </vt:variant>
      <vt:variant>
        <vt:lpwstr/>
      </vt:variant>
      <vt:variant>
        <vt:lpwstr>_Toc203217501</vt:lpwstr>
      </vt:variant>
      <vt:variant>
        <vt:i4>1179701</vt:i4>
      </vt:variant>
      <vt:variant>
        <vt:i4>8</vt:i4>
      </vt:variant>
      <vt:variant>
        <vt:i4>0</vt:i4>
      </vt:variant>
      <vt:variant>
        <vt:i4>5</vt:i4>
      </vt:variant>
      <vt:variant>
        <vt:lpwstr/>
      </vt:variant>
      <vt:variant>
        <vt:lpwstr>_Toc203217500</vt:lpwstr>
      </vt:variant>
      <vt:variant>
        <vt:i4>1769524</vt:i4>
      </vt:variant>
      <vt:variant>
        <vt:i4>2</vt:i4>
      </vt:variant>
      <vt:variant>
        <vt:i4>0</vt:i4>
      </vt:variant>
      <vt:variant>
        <vt:i4>5</vt:i4>
      </vt:variant>
      <vt:variant>
        <vt:lpwstr/>
      </vt:variant>
      <vt:variant>
        <vt:lpwstr>_Toc203217499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 DE GRADO</dc:title>
  <dc:creator>EMBAJADOR</dc:creator>
  <cp:lastModifiedBy>EMBAJADOR</cp:lastModifiedBy>
  <cp:revision>23</cp:revision>
  <cp:lastPrinted>2009-02-20T04:06:00Z</cp:lastPrinted>
  <dcterms:created xsi:type="dcterms:W3CDTF">2009-02-20T03:29:00Z</dcterms:created>
  <dcterms:modified xsi:type="dcterms:W3CDTF">2009-03-09T04:59:00Z</dcterms:modified>
</cp:coreProperties>
</file>