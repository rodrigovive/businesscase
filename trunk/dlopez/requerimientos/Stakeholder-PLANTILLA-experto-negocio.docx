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910" w:rsidRPr="001E054D" w:rsidRDefault="005C494D">
      <w:pPr>
        <w:pStyle w:val="Ttulo"/>
        <w:jc w:val="right"/>
        <w:rPr>
          <w:lang w:val="es-CO"/>
        </w:rPr>
      </w:pPr>
      <w:r>
        <w:rPr>
          <w:lang w:val="es-CO"/>
        </w:rPr>
        <w:t>&lt;</w:t>
      </w:r>
      <w:r w:rsidR="002C1449">
        <w:rPr>
          <w:lang w:val="es-CO"/>
        </w:rPr>
        <w:t>HERRAMIETNA CASE PARA CALCULO DE PRESUSPUESTOS</w:t>
      </w:r>
      <w:r w:rsidR="003C292C">
        <w:rPr>
          <w:lang w:val="es-CO"/>
        </w:rPr>
        <w:t xml:space="preserve"> DE PRODUCCION</w:t>
      </w:r>
      <w:r w:rsidRPr="005C494D">
        <w:rPr>
          <w:lang w:val="es-CO"/>
        </w:rPr>
        <w:t>&gt;</w:t>
      </w:r>
    </w:p>
    <w:p w:rsidR="000A0910" w:rsidRPr="001E054D" w:rsidRDefault="001E054D">
      <w:pPr>
        <w:pStyle w:val="Ttulo"/>
        <w:jc w:val="right"/>
        <w:rPr>
          <w:lang w:val="es-CO"/>
        </w:rPr>
      </w:pPr>
      <w:r w:rsidRPr="001E054D">
        <w:rPr>
          <w:lang w:val="es-CO"/>
        </w:rPr>
        <w:t>Peticiones de los In</w:t>
      </w:r>
      <w:r>
        <w:rPr>
          <w:lang w:val="es-CO"/>
        </w:rPr>
        <w:t>t</w:t>
      </w:r>
      <w:r w:rsidRPr="001E054D">
        <w:rPr>
          <w:lang w:val="es-CO"/>
        </w:rPr>
        <w:t xml:space="preserve">eresados </w:t>
      </w:r>
    </w:p>
    <w:p w:rsidR="000A0910" w:rsidRPr="001E054D" w:rsidRDefault="000A0910">
      <w:pPr>
        <w:pStyle w:val="Ttulo"/>
        <w:jc w:val="right"/>
        <w:rPr>
          <w:lang w:val="es-CO"/>
        </w:rPr>
      </w:pPr>
    </w:p>
    <w:p w:rsidR="000A0910" w:rsidRPr="001E054D" w:rsidRDefault="000A0910">
      <w:pPr>
        <w:pStyle w:val="Ttulo"/>
        <w:jc w:val="right"/>
        <w:rPr>
          <w:sz w:val="28"/>
          <w:lang w:val="es-CO"/>
        </w:rPr>
      </w:pPr>
      <w:r w:rsidRPr="001E054D">
        <w:rPr>
          <w:sz w:val="28"/>
          <w:lang w:val="es-CO"/>
        </w:rPr>
        <w:t>Versi</w:t>
      </w:r>
      <w:r w:rsidR="001E054D" w:rsidRPr="001E054D">
        <w:rPr>
          <w:sz w:val="28"/>
          <w:lang w:val="es-CO"/>
        </w:rPr>
        <w:t>ó</w:t>
      </w:r>
      <w:r w:rsidRPr="001E054D">
        <w:rPr>
          <w:sz w:val="28"/>
          <w:lang w:val="es-CO"/>
        </w:rPr>
        <w:t>n &lt;1.0&gt;</w:t>
      </w:r>
    </w:p>
    <w:p w:rsidR="00692CEA" w:rsidRDefault="00692CEA" w:rsidP="00E73FA2">
      <w:pPr>
        <w:pStyle w:val="InfoBlue"/>
        <w:rPr>
          <w:lang w:val="es-CO"/>
        </w:rPr>
      </w:pPr>
    </w:p>
    <w:p w:rsidR="00692CEA" w:rsidRPr="00692CEA" w:rsidRDefault="00692CEA">
      <w:pPr>
        <w:pStyle w:val="InfoBlue"/>
        <w:rPr>
          <w:lang w:val="es-CO"/>
        </w:rPr>
      </w:pPr>
      <w:r w:rsidRPr="00692CEA">
        <w:rPr>
          <w:lang w:val="es-CO"/>
        </w:rPr>
        <w:t xml:space="preserve"> </w:t>
      </w:r>
    </w:p>
    <w:p w:rsidR="000A0910" w:rsidRPr="002C4F05" w:rsidRDefault="000A0910">
      <w:pPr>
        <w:rPr>
          <w:lang w:val="es-CO"/>
        </w:rPr>
        <w:sectPr w:rsidR="000A0910" w:rsidRPr="002C4F05">
          <w:headerReference w:type="default" r:id="rId7"/>
          <w:footerReference w:type="even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E054D" w:rsidRDefault="001E054D" w:rsidP="001E054D">
      <w:pPr>
        <w:pStyle w:val="Ttulo"/>
      </w:pPr>
      <w:proofErr w:type="spellStart"/>
      <w:r>
        <w:lastRenderedPageBreak/>
        <w:t>Historia</w:t>
      </w:r>
      <w:proofErr w:type="spellEnd"/>
      <w:r>
        <w:t xml:space="preserve"> de </w:t>
      </w:r>
      <w:proofErr w:type="spellStart"/>
      <w:r>
        <w:t>Revisiones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1E054D">
        <w:tc>
          <w:tcPr>
            <w:tcW w:w="2304" w:type="dxa"/>
          </w:tcPr>
          <w:p w:rsidR="001E054D" w:rsidRDefault="001E054D" w:rsidP="000A0910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152" w:type="dxa"/>
          </w:tcPr>
          <w:p w:rsidR="001E054D" w:rsidRDefault="001E054D" w:rsidP="000A0910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Versión</w:t>
            </w:r>
            <w:proofErr w:type="spellEnd"/>
          </w:p>
        </w:tc>
        <w:tc>
          <w:tcPr>
            <w:tcW w:w="3744" w:type="dxa"/>
          </w:tcPr>
          <w:p w:rsidR="001E054D" w:rsidRDefault="001E054D" w:rsidP="000A0910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2304" w:type="dxa"/>
          </w:tcPr>
          <w:p w:rsidR="001E054D" w:rsidRDefault="001E054D" w:rsidP="000A0910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1E054D">
        <w:tc>
          <w:tcPr>
            <w:tcW w:w="2304" w:type="dxa"/>
          </w:tcPr>
          <w:p w:rsidR="001E054D" w:rsidRDefault="001E054D" w:rsidP="002C1449">
            <w:pPr>
              <w:pStyle w:val="Tabletext"/>
            </w:pPr>
            <w:r>
              <w:t>&lt;</w:t>
            </w:r>
            <w:r w:rsidR="002C1449">
              <w:t>19</w:t>
            </w:r>
            <w:r>
              <w:t>/</w:t>
            </w:r>
            <w:r w:rsidR="002C1449">
              <w:t>02</w:t>
            </w:r>
            <w:r>
              <w:t>/</w:t>
            </w:r>
            <w:r w:rsidR="002C1449">
              <w:t>2009</w:t>
            </w:r>
            <w:r>
              <w:t>&gt;</w:t>
            </w:r>
          </w:p>
        </w:tc>
        <w:tc>
          <w:tcPr>
            <w:tcW w:w="1152" w:type="dxa"/>
          </w:tcPr>
          <w:p w:rsidR="001E054D" w:rsidRDefault="002C1449" w:rsidP="002C1449">
            <w:pPr>
              <w:pStyle w:val="Tabletext"/>
            </w:pPr>
            <w:r>
              <w:t>&lt;1.0</w:t>
            </w:r>
            <w:r w:rsidR="001E054D">
              <w:t>&gt;</w:t>
            </w:r>
          </w:p>
        </w:tc>
        <w:tc>
          <w:tcPr>
            <w:tcW w:w="3744" w:type="dxa"/>
          </w:tcPr>
          <w:p w:rsidR="001E054D" w:rsidRPr="002C1449" w:rsidRDefault="001E054D" w:rsidP="002C1449">
            <w:pPr>
              <w:pStyle w:val="Tabletext"/>
              <w:rPr>
                <w:lang w:val="es-CO"/>
              </w:rPr>
            </w:pPr>
            <w:r w:rsidRPr="002C1449">
              <w:rPr>
                <w:lang w:val="es-CO"/>
              </w:rPr>
              <w:t>&lt;</w:t>
            </w:r>
            <w:r w:rsidR="002C1449" w:rsidRPr="002C1449">
              <w:rPr>
                <w:lang w:val="es-CO"/>
              </w:rPr>
              <w:t xml:space="preserve">Primer </w:t>
            </w:r>
            <w:proofErr w:type="spellStart"/>
            <w:r w:rsidR="002C1449" w:rsidRPr="002C1449">
              <w:rPr>
                <w:lang w:val="es-CO"/>
              </w:rPr>
              <w:t>asercamietno</w:t>
            </w:r>
            <w:proofErr w:type="spellEnd"/>
            <w:r w:rsidR="002C1449" w:rsidRPr="002C1449">
              <w:rPr>
                <w:lang w:val="es-CO"/>
              </w:rPr>
              <w:t xml:space="preserve"> detallado con interesados</w:t>
            </w:r>
            <w:r w:rsidRPr="002C1449">
              <w:rPr>
                <w:lang w:val="es-CO"/>
              </w:rPr>
              <w:t>&gt;</w:t>
            </w:r>
          </w:p>
        </w:tc>
        <w:tc>
          <w:tcPr>
            <w:tcW w:w="2304" w:type="dxa"/>
          </w:tcPr>
          <w:p w:rsidR="001E054D" w:rsidRDefault="001E054D" w:rsidP="002C1449">
            <w:pPr>
              <w:pStyle w:val="Tabletext"/>
            </w:pPr>
            <w:r>
              <w:t>&lt;</w:t>
            </w:r>
            <w:r w:rsidR="002C1449">
              <w:t xml:space="preserve">Diego Alexander </w:t>
            </w:r>
            <w:proofErr w:type="spellStart"/>
            <w:r w:rsidR="002C1449">
              <w:t>López</w:t>
            </w:r>
            <w:proofErr w:type="spellEnd"/>
            <w:r w:rsidR="002C1449">
              <w:t xml:space="preserve"> </w:t>
            </w:r>
            <w:proofErr w:type="spellStart"/>
            <w:r w:rsidR="002C1449">
              <w:t>Naranjo</w:t>
            </w:r>
            <w:proofErr w:type="spellEnd"/>
            <w:r>
              <w:t>&gt;</w:t>
            </w:r>
          </w:p>
        </w:tc>
      </w:tr>
      <w:tr w:rsidR="001E054D">
        <w:tc>
          <w:tcPr>
            <w:tcW w:w="2304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1152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3744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2304" w:type="dxa"/>
          </w:tcPr>
          <w:p w:rsidR="001E054D" w:rsidRDefault="001E054D" w:rsidP="000A0910">
            <w:pPr>
              <w:pStyle w:val="Tabletext"/>
            </w:pPr>
          </w:p>
        </w:tc>
      </w:tr>
      <w:tr w:rsidR="001E054D">
        <w:tc>
          <w:tcPr>
            <w:tcW w:w="2304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1152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3744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2304" w:type="dxa"/>
          </w:tcPr>
          <w:p w:rsidR="001E054D" w:rsidRDefault="001E054D" w:rsidP="000A0910">
            <w:pPr>
              <w:pStyle w:val="Tabletext"/>
            </w:pPr>
          </w:p>
        </w:tc>
      </w:tr>
      <w:tr w:rsidR="001E054D">
        <w:tc>
          <w:tcPr>
            <w:tcW w:w="2304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1152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3744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2304" w:type="dxa"/>
          </w:tcPr>
          <w:p w:rsidR="001E054D" w:rsidRDefault="001E054D" w:rsidP="000A0910">
            <w:pPr>
              <w:pStyle w:val="Tabletext"/>
            </w:pPr>
          </w:p>
        </w:tc>
      </w:tr>
    </w:tbl>
    <w:p w:rsidR="001E054D" w:rsidRDefault="001E054D" w:rsidP="001E054D"/>
    <w:p w:rsidR="000A0910" w:rsidRDefault="000A0910">
      <w:pPr>
        <w:pStyle w:val="Ttulo"/>
      </w:pPr>
      <w:r>
        <w:br w:type="page"/>
      </w:r>
      <w:proofErr w:type="spellStart"/>
      <w:r>
        <w:lastRenderedPageBreak/>
        <w:t>Tabl</w:t>
      </w:r>
      <w:r w:rsidR="001E054D">
        <w:t>a</w:t>
      </w:r>
      <w:proofErr w:type="spellEnd"/>
      <w:r w:rsidR="001E054D">
        <w:t xml:space="preserve"> de </w:t>
      </w:r>
      <w:proofErr w:type="spellStart"/>
      <w:r w:rsidR="001E054D">
        <w:t>Contenido</w:t>
      </w:r>
      <w:proofErr w:type="spellEnd"/>
    </w:p>
    <w:p w:rsidR="00466CD6" w:rsidRDefault="00016320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 w:rsidRPr="00016320">
        <w:rPr>
          <w:b/>
        </w:rPr>
        <w:fldChar w:fldCharType="begin"/>
      </w:r>
      <w:r w:rsidR="000A0910">
        <w:rPr>
          <w:b/>
        </w:rPr>
        <w:instrText xml:space="preserve"> TOC \o "1-3" </w:instrText>
      </w:r>
      <w:r w:rsidRPr="00016320">
        <w:rPr>
          <w:b/>
        </w:rPr>
        <w:fldChar w:fldCharType="separate"/>
      </w:r>
      <w:r w:rsidR="00466CD6">
        <w:rPr>
          <w:noProof/>
        </w:rPr>
        <w:t>1.</w:t>
      </w:r>
      <w:r w:rsidR="00466CD6">
        <w:rPr>
          <w:noProof/>
          <w:sz w:val="24"/>
          <w:szCs w:val="24"/>
          <w:lang w:val="es-CO" w:eastAsia="es-CO"/>
        </w:rPr>
        <w:tab/>
      </w:r>
      <w:r w:rsidR="00466CD6">
        <w:rPr>
          <w:noProof/>
        </w:rPr>
        <w:t>Introducción</w:t>
      </w:r>
      <w:r w:rsidR="00466CD6">
        <w:rPr>
          <w:noProof/>
        </w:rPr>
        <w:tab/>
      </w:r>
      <w:r>
        <w:rPr>
          <w:noProof/>
        </w:rPr>
        <w:fldChar w:fldCharType="begin"/>
      </w:r>
      <w:r w:rsidR="00466CD6">
        <w:rPr>
          <w:noProof/>
        </w:rPr>
        <w:instrText xml:space="preserve"> PAGEREF _Toc207286193 \h </w:instrText>
      </w:r>
      <w:r>
        <w:rPr>
          <w:noProof/>
        </w:rPr>
      </w:r>
      <w:r>
        <w:rPr>
          <w:noProof/>
        </w:rPr>
        <w:fldChar w:fldCharType="separate"/>
      </w:r>
      <w:r w:rsidR="003929BA">
        <w:rPr>
          <w:noProof/>
        </w:rPr>
        <w:t>2</w:t>
      </w:r>
      <w:r>
        <w:rPr>
          <w:noProof/>
        </w:rPr>
        <w:fldChar w:fldCharType="end"/>
      </w:r>
    </w:p>
    <w:p w:rsidR="00466CD6" w:rsidRDefault="00466CD6">
      <w:pPr>
        <w:pStyle w:val="TDC2"/>
        <w:tabs>
          <w:tab w:val="left" w:pos="1000"/>
        </w:tabs>
        <w:rPr>
          <w:noProof/>
          <w:sz w:val="24"/>
          <w:szCs w:val="24"/>
          <w:lang w:val="es-CO" w:eastAsia="es-CO"/>
        </w:rPr>
      </w:pPr>
      <w:r>
        <w:rPr>
          <w:noProof/>
        </w:rPr>
        <w:t>1.1</w:t>
      </w:r>
      <w:r>
        <w:rPr>
          <w:noProof/>
          <w:sz w:val="24"/>
          <w:szCs w:val="24"/>
          <w:lang w:val="es-CO" w:eastAsia="es-CO"/>
        </w:rPr>
        <w:tab/>
      </w:r>
      <w:r>
        <w:rPr>
          <w:noProof/>
        </w:rPr>
        <w:t>Propósito</w:t>
      </w:r>
      <w:r>
        <w:rPr>
          <w:noProof/>
        </w:rPr>
        <w:tab/>
      </w:r>
      <w:r w:rsidR="00016320">
        <w:rPr>
          <w:noProof/>
        </w:rPr>
        <w:fldChar w:fldCharType="begin"/>
      </w:r>
      <w:r>
        <w:rPr>
          <w:noProof/>
        </w:rPr>
        <w:instrText xml:space="preserve"> PAGEREF _Toc207286194 \h </w:instrText>
      </w:r>
      <w:r w:rsidR="00016320">
        <w:rPr>
          <w:noProof/>
        </w:rPr>
      </w:r>
      <w:r w:rsidR="00016320">
        <w:rPr>
          <w:noProof/>
        </w:rPr>
        <w:fldChar w:fldCharType="separate"/>
      </w:r>
      <w:r w:rsidR="003929BA">
        <w:rPr>
          <w:noProof/>
        </w:rPr>
        <w:t>2</w:t>
      </w:r>
      <w:r w:rsidR="00016320">
        <w:rPr>
          <w:noProof/>
        </w:rPr>
        <w:fldChar w:fldCharType="end"/>
      </w:r>
    </w:p>
    <w:p w:rsidR="00466CD6" w:rsidRDefault="00466CD6">
      <w:pPr>
        <w:pStyle w:val="TDC2"/>
        <w:tabs>
          <w:tab w:val="left" w:pos="1000"/>
        </w:tabs>
        <w:rPr>
          <w:noProof/>
          <w:sz w:val="24"/>
          <w:szCs w:val="24"/>
          <w:lang w:val="es-CO" w:eastAsia="es-CO"/>
        </w:rPr>
      </w:pPr>
      <w:r>
        <w:rPr>
          <w:noProof/>
        </w:rPr>
        <w:t>1.2</w:t>
      </w:r>
      <w:r>
        <w:rPr>
          <w:noProof/>
          <w:sz w:val="24"/>
          <w:szCs w:val="24"/>
          <w:lang w:val="es-CO" w:eastAsia="es-CO"/>
        </w:rPr>
        <w:tab/>
      </w:r>
      <w:r>
        <w:rPr>
          <w:noProof/>
        </w:rPr>
        <w:t>Alcance</w:t>
      </w:r>
      <w:r>
        <w:rPr>
          <w:noProof/>
        </w:rPr>
        <w:tab/>
      </w:r>
      <w:r w:rsidR="00016320">
        <w:rPr>
          <w:noProof/>
        </w:rPr>
        <w:fldChar w:fldCharType="begin"/>
      </w:r>
      <w:r>
        <w:rPr>
          <w:noProof/>
        </w:rPr>
        <w:instrText xml:space="preserve"> PAGEREF _Toc207286195 \h </w:instrText>
      </w:r>
      <w:r w:rsidR="00016320">
        <w:rPr>
          <w:noProof/>
        </w:rPr>
      </w:r>
      <w:r w:rsidR="00016320">
        <w:rPr>
          <w:noProof/>
        </w:rPr>
        <w:fldChar w:fldCharType="separate"/>
      </w:r>
      <w:r w:rsidR="003929BA">
        <w:rPr>
          <w:noProof/>
        </w:rPr>
        <w:t>2</w:t>
      </w:r>
      <w:r w:rsidR="00016320">
        <w:rPr>
          <w:noProof/>
        </w:rPr>
        <w:fldChar w:fldCharType="end"/>
      </w:r>
    </w:p>
    <w:p w:rsidR="00466CD6" w:rsidRDefault="00466CD6">
      <w:pPr>
        <w:pStyle w:val="TDC2"/>
        <w:tabs>
          <w:tab w:val="left" w:pos="1000"/>
        </w:tabs>
        <w:rPr>
          <w:noProof/>
          <w:sz w:val="24"/>
          <w:szCs w:val="24"/>
          <w:lang w:val="es-CO" w:eastAsia="es-CO"/>
        </w:rPr>
      </w:pPr>
      <w:r w:rsidRPr="00CC1896">
        <w:rPr>
          <w:noProof/>
          <w:lang w:val="es-CO"/>
        </w:rPr>
        <w:t>1.3</w:t>
      </w:r>
      <w:r>
        <w:rPr>
          <w:noProof/>
          <w:sz w:val="24"/>
          <w:szCs w:val="24"/>
          <w:lang w:val="es-CO" w:eastAsia="es-CO"/>
        </w:rPr>
        <w:tab/>
      </w:r>
      <w:r w:rsidRPr="00CC1896">
        <w:rPr>
          <w:noProof/>
          <w:lang w:val="es-CO"/>
        </w:rPr>
        <w:t>Deficiones, Acrónimos y Abreviaturas</w:t>
      </w:r>
      <w:r>
        <w:rPr>
          <w:noProof/>
        </w:rPr>
        <w:tab/>
      </w:r>
      <w:r w:rsidR="00016320">
        <w:rPr>
          <w:noProof/>
        </w:rPr>
        <w:fldChar w:fldCharType="begin"/>
      </w:r>
      <w:r>
        <w:rPr>
          <w:noProof/>
        </w:rPr>
        <w:instrText xml:space="preserve"> PAGEREF _Toc207286196 \h </w:instrText>
      </w:r>
      <w:r w:rsidR="00016320">
        <w:rPr>
          <w:noProof/>
        </w:rPr>
      </w:r>
      <w:r w:rsidR="00016320">
        <w:rPr>
          <w:noProof/>
        </w:rPr>
        <w:fldChar w:fldCharType="separate"/>
      </w:r>
      <w:r w:rsidR="003929BA">
        <w:rPr>
          <w:noProof/>
        </w:rPr>
        <w:t>2</w:t>
      </w:r>
      <w:r w:rsidR="00016320">
        <w:rPr>
          <w:noProof/>
        </w:rPr>
        <w:fldChar w:fldCharType="end"/>
      </w:r>
    </w:p>
    <w:p w:rsidR="00466CD6" w:rsidRDefault="00466CD6">
      <w:pPr>
        <w:pStyle w:val="TDC2"/>
        <w:tabs>
          <w:tab w:val="left" w:pos="1000"/>
        </w:tabs>
        <w:rPr>
          <w:noProof/>
          <w:sz w:val="24"/>
          <w:szCs w:val="24"/>
          <w:lang w:val="es-CO" w:eastAsia="es-CO"/>
        </w:rPr>
      </w:pPr>
      <w:r>
        <w:rPr>
          <w:noProof/>
        </w:rPr>
        <w:t>1.4</w:t>
      </w:r>
      <w:r>
        <w:rPr>
          <w:noProof/>
          <w:sz w:val="24"/>
          <w:szCs w:val="24"/>
          <w:lang w:val="es-CO" w:eastAsia="es-CO"/>
        </w:rPr>
        <w:tab/>
      </w:r>
      <w:r>
        <w:rPr>
          <w:noProof/>
        </w:rPr>
        <w:t>Referencias</w:t>
      </w:r>
      <w:r>
        <w:rPr>
          <w:noProof/>
        </w:rPr>
        <w:tab/>
      </w:r>
      <w:r w:rsidR="00016320">
        <w:rPr>
          <w:noProof/>
        </w:rPr>
        <w:fldChar w:fldCharType="begin"/>
      </w:r>
      <w:r>
        <w:rPr>
          <w:noProof/>
        </w:rPr>
        <w:instrText xml:space="preserve"> PAGEREF _Toc207286197 \h </w:instrText>
      </w:r>
      <w:r w:rsidR="00016320">
        <w:rPr>
          <w:noProof/>
        </w:rPr>
      </w:r>
      <w:r w:rsidR="00016320">
        <w:rPr>
          <w:noProof/>
        </w:rPr>
        <w:fldChar w:fldCharType="separate"/>
      </w:r>
      <w:r w:rsidR="003929BA">
        <w:rPr>
          <w:noProof/>
        </w:rPr>
        <w:t>2</w:t>
      </w:r>
      <w:r w:rsidR="00016320">
        <w:rPr>
          <w:noProof/>
        </w:rPr>
        <w:fldChar w:fldCharType="end"/>
      </w:r>
    </w:p>
    <w:p w:rsidR="00466CD6" w:rsidRDefault="00466CD6">
      <w:pPr>
        <w:pStyle w:val="TDC2"/>
        <w:tabs>
          <w:tab w:val="left" w:pos="1000"/>
        </w:tabs>
        <w:rPr>
          <w:noProof/>
          <w:sz w:val="24"/>
          <w:szCs w:val="24"/>
          <w:lang w:val="es-CO" w:eastAsia="es-CO"/>
        </w:rPr>
      </w:pPr>
      <w:r>
        <w:rPr>
          <w:noProof/>
        </w:rPr>
        <w:t>1.5</w:t>
      </w:r>
      <w:r>
        <w:rPr>
          <w:noProof/>
          <w:sz w:val="24"/>
          <w:szCs w:val="24"/>
          <w:lang w:val="es-CO" w:eastAsia="es-CO"/>
        </w:rPr>
        <w:tab/>
      </w:r>
      <w:r>
        <w:rPr>
          <w:noProof/>
        </w:rPr>
        <w:t>Resumen</w:t>
      </w:r>
      <w:r>
        <w:rPr>
          <w:noProof/>
        </w:rPr>
        <w:tab/>
      </w:r>
      <w:r w:rsidR="00016320">
        <w:rPr>
          <w:noProof/>
        </w:rPr>
        <w:fldChar w:fldCharType="begin"/>
      </w:r>
      <w:r>
        <w:rPr>
          <w:noProof/>
        </w:rPr>
        <w:instrText xml:space="preserve"> PAGEREF _Toc207286198 \h </w:instrText>
      </w:r>
      <w:r w:rsidR="00016320">
        <w:rPr>
          <w:noProof/>
        </w:rPr>
      </w:r>
      <w:r w:rsidR="00016320">
        <w:rPr>
          <w:noProof/>
        </w:rPr>
        <w:fldChar w:fldCharType="separate"/>
      </w:r>
      <w:r w:rsidR="003929BA">
        <w:rPr>
          <w:noProof/>
        </w:rPr>
        <w:t>2</w:t>
      </w:r>
      <w:r w:rsidR="00016320">
        <w:rPr>
          <w:noProof/>
        </w:rPr>
        <w:fldChar w:fldCharType="end"/>
      </w:r>
    </w:p>
    <w:p w:rsidR="00466CD6" w:rsidRDefault="00466CD6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 w:rsidRPr="00CC1896">
        <w:rPr>
          <w:noProof/>
          <w:lang w:val="es-CO"/>
        </w:rPr>
        <w:t>2.</w:t>
      </w:r>
      <w:r>
        <w:rPr>
          <w:noProof/>
          <w:sz w:val="24"/>
          <w:szCs w:val="24"/>
          <w:lang w:val="es-CO" w:eastAsia="es-CO"/>
        </w:rPr>
        <w:tab/>
      </w:r>
      <w:r w:rsidRPr="00CC1896">
        <w:rPr>
          <w:noProof/>
          <w:lang w:val="es-CO"/>
        </w:rPr>
        <w:t>Establecimiento de Perfiles de Interesados o Usuarios</w:t>
      </w:r>
      <w:r w:rsidRPr="00466CD6">
        <w:rPr>
          <w:noProof/>
          <w:lang w:val="es-CO"/>
        </w:rPr>
        <w:tab/>
      </w:r>
      <w:r w:rsidR="00016320">
        <w:rPr>
          <w:noProof/>
        </w:rPr>
        <w:fldChar w:fldCharType="begin"/>
      </w:r>
      <w:r w:rsidRPr="00466CD6">
        <w:rPr>
          <w:noProof/>
          <w:lang w:val="es-CO"/>
        </w:rPr>
        <w:instrText xml:space="preserve"> PAGEREF _Toc207286199 \h </w:instrText>
      </w:r>
      <w:r w:rsidR="00016320">
        <w:rPr>
          <w:noProof/>
        </w:rPr>
      </w:r>
      <w:r w:rsidR="00016320">
        <w:rPr>
          <w:noProof/>
        </w:rPr>
        <w:fldChar w:fldCharType="separate"/>
      </w:r>
      <w:r w:rsidR="003929BA">
        <w:rPr>
          <w:noProof/>
          <w:lang w:val="es-CO"/>
        </w:rPr>
        <w:t>2</w:t>
      </w:r>
      <w:r w:rsidR="00016320">
        <w:rPr>
          <w:noProof/>
        </w:rPr>
        <w:fldChar w:fldCharType="end"/>
      </w:r>
    </w:p>
    <w:p w:rsidR="00466CD6" w:rsidRDefault="00466CD6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 w:rsidRPr="00466CD6">
        <w:rPr>
          <w:noProof/>
          <w:lang w:val="es-CO"/>
        </w:rPr>
        <w:t>3.</w:t>
      </w:r>
      <w:r>
        <w:rPr>
          <w:noProof/>
          <w:sz w:val="24"/>
          <w:szCs w:val="24"/>
          <w:lang w:val="es-CO" w:eastAsia="es-CO"/>
        </w:rPr>
        <w:tab/>
      </w:r>
      <w:r w:rsidRPr="00466CD6">
        <w:rPr>
          <w:noProof/>
          <w:lang w:val="es-CO"/>
        </w:rPr>
        <w:t>Evaluar el Problema</w:t>
      </w:r>
      <w:r w:rsidRPr="00466CD6">
        <w:rPr>
          <w:noProof/>
          <w:lang w:val="es-CO"/>
        </w:rPr>
        <w:tab/>
      </w:r>
      <w:r w:rsidR="00016320">
        <w:rPr>
          <w:noProof/>
        </w:rPr>
        <w:fldChar w:fldCharType="begin"/>
      </w:r>
      <w:r w:rsidRPr="00466CD6">
        <w:rPr>
          <w:noProof/>
          <w:lang w:val="es-CO"/>
        </w:rPr>
        <w:instrText xml:space="preserve"> PAGEREF _Toc207286200 \h </w:instrText>
      </w:r>
      <w:r w:rsidR="00016320">
        <w:rPr>
          <w:noProof/>
        </w:rPr>
      </w:r>
      <w:r w:rsidR="00016320">
        <w:rPr>
          <w:noProof/>
        </w:rPr>
        <w:fldChar w:fldCharType="separate"/>
      </w:r>
      <w:r w:rsidR="003929BA">
        <w:rPr>
          <w:noProof/>
          <w:lang w:val="es-CO"/>
        </w:rPr>
        <w:t>2</w:t>
      </w:r>
      <w:r w:rsidR="00016320">
        <w:rPr>
          <w:noProof/>
        </w:rPr>
        <w:fldChar w:fldCharType="end"/>
      </w:r>
    </w:p>
    <w:p w:rsidR="00466CD6" w:rsidRDefault="00466CD6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 w:rsidRPr="00CC1896">
        <w:rPr>
          <w:noProof/>
          <w:lang w:val="es-CO"/>
        </w:rPr>
        <w:t>4.</w:t>
      </w:r>
      <w:r>
        <w:rPr>
          <w:noProof/>
          <w:sz w:val="24"/>
          <w:szCs w:val="24"/>
          <w:lang w:val="es-CO" w:eastAsia="es-CO"/>
        </w:rPr>
        <w:tab/>
      </w:r>
      <w:r w:rsidRPr="00CC1896">
        <w:rPr>
          <w:noProof/>
          <w:lang w:val="es-CO"/>
        </w:rPr>
        <w:t>Comprensión del Entorno del Usuario</w:t>
      </w:r>
      <w:r w:rsidRPr="00466CD6">
        <w:rPr>
          <w:noProof/>
          <w:lang w:val="es-CO"/>
        </w:rPr>
        <w:tab/>
      </w:r>
      <w:r w:rsidR="00016320">
        <w:rPr>
          <w:noProof/>
        </w:rPr>
        <w:fldChar w:fldCharType="begin"/>
      </w:r>
      <w:r w:rsidRPr="00466CD6">
        <w:rPr>
          <w:noProof/>
          <w:lang w:val="es-CO"/>
        </w:rPr>
        <w:instrText xml:space="preserve"> PAGEREF _Toc207286201 \h </w:instrText>
      </w:r>
      <w:r w:rsidR="00016320">
        <w:rPr>
          <w:noProof/>
        </w:rPr>
      </w:r>
      <w:r w:rsidR="00016320">
        <w:rPr>
          <w:noProof/>
        </w:rPr>
        <w:fldChar w:fldCharType="separate"/>
      </w:r>
      <w:r w:rsidR="003929BA">
        <w:rPr>
          <w:noProof/>
          <w:lang w:val="es-CO"/>
        </w:rPr>
        <w:t>2</w:t>
      </w:r>
      <w:r w:rsidR="00016320">
        <w:rPr>
          <w:noProof/>
        </w:rPr>
        <w:fldChar w:fldCharType="end"/>
      </w:r>
    </w:p>
    <w:p w:rsidR="00466CD6" w:rsidRDefault="00DE7DB3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>
        <w:rPr>
          <w:noProof/>
          <w:lang w:val="es-CO"/>
        </w:rPr>
        <w:t>5</w:t>
      </w:r>
      <w:r w:rsidR="00466CD6" w:rsidRPr="00CC1896">
        <w:rPr>
          <w:noProof/>
          <w:lang w:val="es-CO"/>
        </w:rPr>
        <w:t>.</w:t>
      </w:r>
      <w:r w:rsidR="00466CD6">
        <w:rPr>
          <w:noProof/>
          <w:sz w:val="24"/>
          <w:szCs w:val="24"/>
          <w:lang w:val="es-CO" w:eastAsia="es-CO"/>
        </w:rPr>
        <w:tab/>
      </w:r>
      <w:r w:rsidR="00466CD6" w:rsidRPr="00CC1896">
        <w:rPr>
          <w:noProof/>
          <w:lang w:val="es-CO"/>
        </w:rPr>
        <w:t>Aportes del Analista sobre los Problemas de lo Interesados (suposiciones válidas e inválidas)</w:t>
      </w:r>
      <w:r w:rsidR="00466CD6" w:rsidRPr="00466CD6">
        <w:rPr>
          <w:noProof/>
          <w:lang w:val="es-CO"/>
        </w:rPr>
        <w:tab/>
      </w:r>
      <w:r w:rsidR="00016320">
        <w:rPr>
          <w:noProof/>
        </w:rPr>
        <w:fldChar w:fldCharType="begin"/>
      </w:r>
      <w:r w:rsidR="00466CD6" w:rsidRPr="00466CD6">
        <w:rPr>
          <w:noProof/>
          <w:lang w:val="es-CO"/>
        </w:rPr>
        <w:instrText xml:space="preserve"> PAGEREF _Toc207286203 \h </w:instrText>
      </w:r>
      <w:r w:rsidR="00016320">
        <w:rPr>
          <w:noProof/>
        </w:rPr>
      </w:r>
      <w:r w:rsidR="00016320">
        <w:rPr>
          <w:noProof/>
        </w:rPr>
        <w:fldChar w:fldCharType="separate"/>
      </w:r>
      <w:r w:rsidR="003929BA">
        <w:rPr>
          <w:noProof/>
          <w:lang w:val="es-CO"/>
        </w:rPr>
        <w:t>2</w:t>
      </w:r>
      <w:r w:rsidR="00016320">
        <w:rPr>
          <w:noProof/>
        </w:rPr>
        <w:fldChar w:fldCharType="end"/>
      </w:r>
    </w:p>
    <w:p w:rsidR="00466CD6" w:rsidRDefault="00DE7DB3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>
        <w:rPr>
          <w:noProof/>
          <w:lang w:val="es-CO"/>
        </w:rPr>
        <w:t>6</w:t>
      </w:r>
      <w:r w:rsidR="00466CD6" w:rsidRPr="00CC1896">
        <w:rPr>
          <w:noProof/>
          <w:lang w:val="es-CO"/>
        </w:rPr>
        <w:t>.</w:t>
      </w:r>
      <w:r w:rsidR="00466CD6">
        <w:rPr>
          <w:noProof/>
          <w:sz w:val="24"/>
          <w:szCs w:val="24"/>
          <w:lang w:val="es-CO" w:eastAsia="es-CO"/>
        </w:rPr>
        <w:tab/>
      </w:r>
      <w:r w:rsidR="00466CD6" w:rsidRPr="00CC1896">
        <w:rPr>
          <w:noProof/>
          <w:lang w:val="es-CO"/>
        </w:rPr>
        <w:t>Evaluar la Solución (Si Aplica)</w:t>
      </w:r>
      <w:r w:rsidR="00466CD6" w:rsidRPr="00466CD6">
        <w:rPr>
          <w:noProof/>
          <w:lang w:val="es-CO"/>
        </w:rPr>
        <w:tab/>
      </w:r>
      <w:r w:rsidR="00016320">
        <w:rPr>
          <w:noProof/>
        </w:rPr>
        <w:fldChar w:fldCharType="begin"/>
      </w:r>
      <w:r w:rsidR="00466CD6" w:rsidRPr="00466CD6">
        <w:rPr>
          <w:noProof/>
          <w:lang w:val="es-CO"/>
        </w:rPr>
        <w:instrText xml:space="preserve"> PAGEREF _Toc207286204 \h </w:instrText>
      </w:r>
      <w:r w:rsidR="00016320">
        <w:rPr>
          <w:noProof/>
        </w:rPr>
      </w:r>
      <w:r w:rsidR="00016320">
        <w:rPr>
          <w:noProof/>
        </w:rPr>
        <w:fldChar w:fldCharType="separate"/>
      </w:r>
      <w:r w:rsidR="003929BA">
        <w:rPr>
          <w:noProof/>
          <w:lang w:val="es-CO"/>
        </w:rPr>
        <w:t>2</w:t>
      </w:r>
      <w:r w:rsidR="00016320">
        <w:rPr>
          <w:noProof/>
        </w:rPr>
        <w:fldChar w:fldCharType="end"/>
      </w:r>
    </w:p>
    <w:p w:rsidR="00466CD6" w:rsidRDefault="00DE7DB3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>
        <w:rPr>
          <w:noProof/>
          <w:lang w:val="es-CO"/>
        </w:rPr>
        <w:t>7</w:t>
      </w:r>
      <w:r w:rsidR="00466CD6" w:rsidRPr="00466CD6">
        <w:rPr>
          <w:noProof/>
          <w:lang w:val="es-CO"/>
        </w:rPr>
        <w:t>.</w:t>
      </w:r>
      <w:r w:rsidR="00466CD6">
        <w:rPr>
          <w:noProof/>
          <w:sz w:val="24"/>
          <w:szCs w:val="24"/>
          <w:lang w:val="es-CO" w:eastAsia="es-CO"/>
        </w:rPr>
        <w:tab/>
      </w:r>
      <w:r w:rsidR="00466CD6" w:rsidRPr="00466CD6">
        <w:rPr>
          <w:noProof/>
          <w:lang w:val="es-CO"/>
        </w:rPr>
        <w:t>Evaluar la Oportunidad</w:t>
      </w:r>
      <w:r w:rsidR="00466CD6" w:rsidRPr="00466CD6">
        <w:rPr>
          <w:noProof/>
          <w:lang w:val="es-CO"/>
        </w:rPr>
        <w:tab/>
      </w:r>
      <w:r w:rsidR="00016320">
        <w:rPr>
          <w:noProof/>
        </w:rPr>
        <w:fldChar w:fldCharType="begin"/>
      </w:r>
      <w:r w:rsidR="00466CD6" w:rsidRPr="00466CD6">
        <w:rPr>
          <w:noProof/>
          <w:lang w:val="es-CO"/>
        </w:rPr>
        <w:instrText xml:space="preserve"> PAGEREF _Toc207286205 \h </w:instrText>
      </w:r>
      <w:r w:rsidR="00016320">
        <w:rPr>
          <w:noProof/>
        </w:rPr>
      </w:r>
      <w:r w:rsidR="00016320">
        <w:rPr>
          <w:noProof/>
        </w:rPr>
        <w:fldChar w:fldCharType="separate"/>
      </w:r>
      <w:r w:rsidR="003929BA">
        <w:rPr>
          <w:noProof/>
          <w:lang w:val="es-CO"/>
        </w:rPr>
        <w:t>2</w:t>
      </w:r>
      <w:r w:rsidR="00016320">
        <w:rPr>
          <w:noProof/>
        </w:rPr>
        <w:fldChar w:fldCharType="end"/>
      </w:r>
    </w:p>
    <w:p w:rsidR="00466CD6" w:rsidRDefault="00DE7DB3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>
        <w:rPr>
          <w:noProof/>
          <w:lang w:val="es-CO"/>
        </w:rPr>
        <w:t>8</w:t>
      </w:r>
      <w:r w:rsidR="00466CD6" w:rsidRPr="00466CD6">
        <w:rPr>
          <w:noProof/>
          <w:lang w:val="es-CO"/>
        </w:rPr>
        <w:t>.</w:t>
      </w:r>
      <w:r w:rsidR="00466CD6">
        <w:rPr>
          <w:noProof/>
          <w:sz w:val="24"/>
          <w:szCs w:val="24"/>
          <w:lang w:val="es-CO" w:eastAsia="es-CO"/>
        </w:rPr>
        <w:tab/>
      </w:r>
      <w:r w:rsidR="00466CD6" w:rsidRPr="00466CD6">
        <w:rPr>
          <w:noProof/>
          <w:lang w:val="es-CO"/>
        </w:rPr>
        <w:t>Evaluar Confiabilidad, Desempeño y Necesidades de Soporte</w:t>
      </w:r>
      <w:r w:rsidR="00466CD6" w:rsidRPr="00466CD6">
        <w:rPr>
          <w:noProof/>
          <w:lang w:val="es-CO"/>
        </w:rPr>
        <w:tab/>
      </w:r>
      <w:r w:rsidR="00016320">
        <w:rPr>
          <w:noProof/>
        </w:rPr>
        <w:fldChar w:fldCharType="begin"/>
      </w:r>
      <w:r w:rsidR="00466CD6" w:rsidRPr="00466CD6">
        <w:rPr>
          <w:noProof/>
          <w:lang w:val="es-CO"/>
        </w:rPr>
        <w:instrText xml:space="preserve"> PAGEREF _Toc207286206 \h </w:instrText>
      </w:r>
      <w:r w:rsidR="00016320">
        <w:rPr>
          <w:noProof/>
        </w:rPr>
      </w:r>
      <w:r w:rsidR="00016320">
        <w:rPr>
          <w:noProof/>
        </w:rPr>
        <w:fldChar w:fldCharType="separate"/>
      </w:r>
      <w:r w:rsidR="003929BA">
        <w:rPr>
          <w:noProof/>
          <w:lang w:val="es-CO"/>
        </w:rPr>
        <w:t>2</w:t>
      </w:r>
      <w:r w:rsidR="00016320">
        <w:rPr>
          <w:noProof/>
        </w:rPr>
        <w:fldChar w:fldCharType="end"/>
      </w:r>
    </w:p>
    <w:p w:rsidR="00466CD6" w:rsidRDefault="00466CD6">
      <w:pPr>
        <w:pStyle w:val="TDC2"/>
        <w:tabs>
          <w:tab w:val="left" w:pos="1000"/>
        </w:tabs>
        <w:rPr>
          <w:noProof/>
          <w:sz w:val="24"/>
          <w:szCs w:val="24"/>
          <w:lang w:val="es-CO" w:eastAsia="es-CO"/>
        </w:rPr>
      </w:pPr>
      <w:r w:rsidRPr="00466CD6">
        <w:rPr>
          <w:noProof/>
          <w:lang w:val="es-CO"/>
        </w:rPr>
        <w:t>9.1</w:t>
      </w:r>
      <w:r>
        <w:rPr>
          <w:noProof/>
          <w:sz w:val="24"/>
          <w:szCs w:val="24"/>
          <w:lang w:val="es-CO" w:eastAsia="es-CO"/>
        </w:rPr>
        <w:tab/>
      </w:r>
      <w:r w:rsidRPr="00466CD6">
        <w:rPr>
          <w:noProof/>
          <w:lang w:val="es-CO"/>
        </w:rPr>
        <w:t>Otros Requerimientos</w:t>
      </w:r>
      <w:r w:rsidRPr="00466CD6">
        <w:rPr>
          <w:noProof/>
          <w:lang w:val="es-CO"/>
        </w:rPr>
        <w:tab/>
      </w:r>
      <w:r w:rsidR="00016320">
        <w:rPr>
          <w:noProof/>
        </w:rPr>
        <w:fldChar w:fldCharType="begin"/>
      </w:r>
      <w:r w:rsidRPr="00466CD6">
        <w:rPr>
          <w:noProof/>
          <w:lang w:val="es-CO"/>
        </w:rPr>
        <w:instrText xml:space="preserve"> PAGEREF _Toc207286207 \h </w:instrText>
      </w:r>
      <w:r w:rsidR="00016320">
        <w:rPr>
          <w:noProof/>
        </w:rPr>
      </w:r>
      <w:r w:rsidR="00016320">
        <w:rPr>
          <w:noProof/>
        </w:rPr>
        <w:fldChar w:fldCharType="separate"/>
      </w:r>
      <w:r w:rsidR="003929BA">
        <w:rPr>
          <w:noProof/>
          <w:lang w:val="es-CO"/>
        </w:rPr>
        <w:t>2</w:t>
      </w:r>
      <w:r w:rsidR="00016320">
        <w:rPr>
          <w:noProof/>
        </w:rPr>
        <w:fldChar w:fldCharType="end"/>
      </w:r>
    </w:p>
    <w:p w:rsidR="00466CD6" w:rsidRDefault="00DE7DB3">
      <w:pPr>
        <w:pStyle w:val="TDC1"/>
        <w:tabs>
          <w:tab w:val="left" w:pos="864"/>
        </w:tabs>
        <w:rPr>
          <w:noProof/>
          <w:sz w:val="24"/>
          <w:szCs w:val="24"/>
          <w:lang w:val="es-CO" w:eastAsia="es-CO"/>
        </w:rPr>
      </w:pPr>
      <w:r>
        <w:rPr>
          <w:noProof/>
          <w:lang w:val="es-CO"/>
        </w:rPr>
        <w:t>9</w:t>
      </w:r>
      <w:r w:rsidR="00466CD6" w:rsidRPr="00466CD6">
        <w:rPr>
          <w:noProof/>
          <w:lang w:val="es-CO"/>
        </w:rPr>
        <w:t>.</w:t>
      </w:r>
      <w:r w:rsidR="00466CD6">
        <w:rPr>
          <w:noProof/>
          <w:sz w:val="24"/>
          <w:szCs w:val="24"/>
          <w:lang w:val="es-CO" w:eastAsia="es-CO"/>
        </w:rPr>
        <w:tab/>
      </w:r>
      <w:r w:rsidR="00466CD6" w:rsidRPr="00466CD6">
        <w:rPr>
          <w:noProof/>
          <w:lang w:val="es-CO"/>
        </w:rPr>
        <w:t>Wrap-Up</w:t>
      </w:r>
      <w:r w:rsidR="00466CD6" w:rsidRPr="00466CD6">
        <w:rPr>
          <w:noProof/>
          <w:lang w:val="es-CO"/>
        </w:rPr>
        <w:tab/>
      </w:r>
      <w:r w:rsidR="00016320">
        <w:rPr>
          <w:noProof/>
        </w:rPr>
        <w:fldChar w:fldCharType="begin"/>
      </w:r>
      <w:r w:rsidR="00466CD6" w:rsidRPr="00466CD6">
        <w:rPr>
          <w:noProof/>
          <w:lang w:val="es-CO"/>
        </w:rPr>
        <w:instrText xml:space="preserve"> PAGEREF _Toc207286208 \h </w:instrText>
      </w:r>
      <w:r w:rsidR="00016320">
        <w:rPr>
          <w:noProof/>
        </w:rPr>
      </w:r>
      <w:r w:rsidR="00016320">
        <w:rPr>
          <w:noProof/>
        </w:rPr>
        <w:fldChar w:fldCharType="separate"/>
      </w:r>
      <w:r w:rsidR="003929BA">
        <w:rPr>
          <w:noProof/>
          <w:lang w:val="es-CO"/>
        </w:rPr>
        <w:t>2</w:t>
      </w:r>
      <w:r w:rsidR="00016320">
        <w:rPr>
          <w:noProof/>
        </w:rPr>
        <w:fldChar w:fldCharType="end"/>
      </w:r>
    </w:p>
    <w:p w:rsidR="00466CD6" w:rsidRDefault="00466CD6">
      <w:pPr>
        <w:pStyle w:val="TDC1"/>
        <w:tabs>
          <w:tab w:val="left" w:pos="864"/>
        </w:tabs>
        <w:rPr>
          <w:noProof/>
          <w:sz w:val="24"/>
          <w:szCs w:val="24"/>
          <w:lang w:val="es-CO" w:eastAsia="es-CO"/>
        </w:rPr>
      </w:pPr>
      <w:r w:rsidRPr="00466CD6">
        <w:rPr>
          <w:noProof/>
          <w:lang w:val="es-CO"/>
        </w:rPr>
        <w:t>1</w:t>
      </w:r>
      <w:r w:rsidR="00DE7DB3">
        <w:rPr>
          <w:noProof/>
          <w:lang w:val="es-CO"/>
        </w:rPr>
        <w:t>0</w:t>
      </w:r>
      <w:r w:rsidRPr="00466CD6">
        <w:rPr>
          <w:noProof/>
          <w:lang w:val="es-CO"/>
        </w:rPr>
        <w:t>.</w:t>
      </w:r>
      <w:r>
        <w:rPr>
          <w:noProof/>
          <w:sz w:val="24"/>
          <w:szCs w:val="24"/>
          <w:lang w:val="es-CO" w:eastAsia="es-CO"/>
        </w:rPr>
        <w:tab/>
      </w:r>
      <w:r w:rsidRPr="00466CD6">
        <w:rPr>
          <w:noProof/>
          <w:lang w:val="es-CO"/>
        </w:rPr>
        <w:t>Resumen del Analista</w:t>
      </w:r>
      <w:r w:rsidRPr="00466CD6">
        <w:rPr>
          <w:noProof/>
          <w:lang w:val="es-CO"/>
        </w:rPr>
        <w:tab/>
      </w:r>
      <w:r w:rsidR="00016320">
        <w:rPr>
          <w:noProof/>
        </w:rPr>
        <w:fldChar w:fldCharType="begin"/>
      </w:r>
      <w:r w:rsidRPr="00466CD6">
        <w:rPr>
          <w:noProof/>
          <w:lang w:val="es-CO"/>
        </w:rPr>
        <w:instrText xml:space="preserve"> PAGEREF _Toc207286209 \h </w:instrText>
      </w:r>
      <w:r w:rsidR="00016320">
        <w:rPr>
          <w:noProof/>
        </w:rPr>
      </w:r>
      <w:r w:rsidR="00016320">
        <w:rPr>
          <w:noProof/>
        </w:rPr>
        <w:fldChar w:fldCharType="separate"/>
      </w:r>
      <w:r w:rsidR="003929BA">
        <w:rPr>
          <w:noProof/>
          <w:lang w:val="es-CO"/>
        </w:rPr>
        <w:t>2</w:t>
      </w:r>
      <w:r w:rsidR="00016320">
        <w:rPr>
          <w:noProof/>
        </w:rPr>
        <w:fldChar w:fldCharType="end"/>
      </w:r>
    </w:p>
    <w:p w:rsidR="000A0910" w:rsidRPr="001E054D" w:rsidRDefault="00016320">
      <w:pPr>
        <w:pStyle w:val="Ttulo"/>
        <w:rPr>
          <w:lang w:val="es-CO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0A0910" w:rsidRPr="001E054D">
        <w:rPr>
          <w:lang w:val="es-CO"/>
        </w:rPr>
        <w:br w:type="page"/>
      </w:r>
      <w:r w:rsidR="001E054D" w:rsidRPr="001E054D">
        <w:rPr>
          <w:lang w:val="es-CO"/>
        </w:rPr>
        <w:lastRenderedPageBreak/>
        <w:t xml:space="preserve">Peticiones de los Interesados </w:t>
      </w:r>
    </w:p>
    <w:p w:rsidR="000A0910" w:rsidRDefault="000A0910">
      <w:pPr>
        <w:pStyle w:val="Ttulo1"/>
      </w:pPr>
      <w:bookmarkStart w:id="0" w:name="_Toc456598586"/>
      <w:bookmarkStart w:id="1" w:name="_Toc456600917"/>
      <w:bookmarkStart w:id="2" w:name="_Toc207286193"/>
      <w:bookmarkStart w:id="3" w:name="_Toc431207015"/>
      <w:proofErr w:type="spellStart"/>
      <w:r>
        <w:t>Introduc</w:t>
      </w:r>
      <w:bookmarkEnd w:id="0"/>
      <w:bookmarkEnd w:id="1"/>
      <w:r w:rsidR="001E054D">
        <w:t>ción</w:t>
      </w:r>
      <w:bookmarkEnd w:id="2"/>
      <w:proofErr w:type="spellEnd"/>
    </w:p>
    <w:p w:rsidR="00421DB2" w:rsidRDefault="00421DB2" w:rsidP="00EC304A">
      <w:pPr>
        <w:pStyle w:val="Textoindependiente"/>
        <w:jc w:val="both"/>
        <w:rPr>
          <w:lang w:val="es-CO"/>
        </w:rPr>
      </w:pPr>
      <w:r>
        <w:rPr>
          <w:lang w:val="es-CO"/>
        </w:rPr>
        <w:t>La información recopilada en este documento</w:t>
      </w:r>
      <w:del w:id="4" w:author="a" w:date="2009-03-10T12:45:00Z">
        <w:r w:rsidDel="00024F4E">
          <w:rPr>
            <w:lang w:val="es-CO"/>
          </w:rPr>
          <w:delText xml:space="preserve"> </w:delText>
        </w:r>
        <w:r w:rsidR="004C7A14" w:rsidDel="00024F4E">
          <w:rPr>
            <w:lang w:val="es-CO"/>
          </w:rPr>
          <w:delText>presente</w:delText>
        </w:r>
      </w:del>
      <w:r>
        <w:rPr>
          <w:lang w:val="es-CO"/>
        </w:rPr>
        <w:t>, contiene la recopilación de entrevistas a las personas interesadas en el proyecto</w:t>
      </w:r>
      <w:r w:rsidR="00EC304A">
        <w:rPr>
          <w:lang w:val="es-CO"/>
        </w:rPr>
        <w:t xml:space="preserve"> “herramienta case para el cálculo de presupuestos de producción”.</w:t>
      </w:r>
      <w:r>
        <w:rPr>
          <w:lang w:val="es-CO"/>
        </w:rPr>
        <w:t xml:space="preserve">  </w:t>
      </w:r>
    </w:p>
    <w:p w:rsidR="002654C8" w:rsidRPr="00421DB2" w:rsidRDefault="002654C8" w:rsidP="002654C8">
      <w:pPr>
        <w:rPr>
          <w:lang w:val="es-CO"/>
        </w:rPr>
      </w:pPr>
    </w:p>
    <w:p w:rsidR="000A0910" w:rsidRPr="00EC304A" w:rsidRDefault="000A0910" w:rsidP="003E5F9B">
      <w:pPr>
        <w:pStyle w:val="Ttulo2"/>
        <w:jc w:val="both"/>
        <w:rPr>
          <w:lang w:val="es-CO"/>
        </w:rPr>
      </w:pPr>
      <w:bookmarkStart w:id="5" w:name="_Toc456598587"/>
      <w:bookmarkStart w:id="6" w:name="_Toc456600918"/>
      <w:bookmarkStart w:id="7" w:name="_Toc207286194"/>
      <w:r w:rsidRPr="00EC304A">
        <w:rPr>
          <w:lang w:val="es-CO"/>
        </w:rPr>
        <w:t>P</w:t>
      </w:r>
      <w:r w:rsidR="001E054D" w:rsidRPr="00EC304A">
        <w:rPr>
          <w:lang w:val="es-CO"/>
        </w:rPr>
        <w:t>ropósito</w:t>
      </w:r>
      <w:bookmarkEnd w:id="5"/>
      <w:bookmarkEnd w:id="6"/>
      <w:bookmarkEnd w:id="7"/>
    </w:p>
    <w:p w:rsidR="003E5F9B" w:rsidDel="00024F4E" w:rsidRDefault="00421DB2" w:rsidP="003C292C">
      <w:pPr>
        <w:pStyle w:val="Textoindependiente"/>
        <w:ind w:left="0"/>
        <w:rPr>
          <w:del w:id="8" w:author="a" w:date="2009-03-10T12:46:00Z"/>
          <w:lang w:val="es-CO"/>
        </w:rPr>
      </w:pPr>
      <w:del w:id="9" w:author="a" w:date="2009-03-10T12:46:00Z">
        <w:r w:rsidDel="00024F4E">
          <w:rPr>
            <w:lang w:val="es-CO"/>
          </w:rPr>
          <w:tab/>
        </w:r>
        <w:r w:rsidR="002654C8" w:rsidRPr="002E5410" w:rsidDel="00024F4E">
          <w:rPr>
            <w:lang w:val="es-CO"/>
          </w:rPr>
          <w:delText xml:space="preserve">El presente documento describe a los Stakeholders del proyecto </w:delText>
        </w:r>
        <w:r w:rsidR="002654C8" w:rsidDel="00024F4E">
          <w:rPr>
            <w:lang w:val="es-CO"/>
          </w:rPr>
          <w:delText xml:space="preserve">Herramienta case para el cálculo de </w:delText>
        </w:r>
        <w:r w:rsidDel="00024F4E">
          <w:rPr>
            <w:lang w:val="es-CO"/>
          </w:rPr>
          <w:tab/>
        </w:r>
        <w:r w:rsidR="002654C8" w:rsidDel="00024F4E">
          <w:rPr>
            <w:lang w:val="es-CO"/>
          </w:rPr>
          <w:delText>presupuestos</w:delText>
        </w:r>
        <w:r w:rsidR="003C292C" w:rsidDel="00024F4E">
          <w:rPr>
            <w:lang w:val="es-CO"/>
          </w:rPr>
          <w:delText xml:space="preserve"> de producción </w:delText>
        </w:r>
        <w:r w:rsidR="002654C8" w:rsidDel="00024F4E">
          <w:rPr>
            <w:lang w:val="es-CO"/>
          </w:rPr>
          <w:delText>basado en modelos matemáticos</w:delText>
        </w:r>
        <w:r w:rsidR="002654C8" w:rsidRPr="002E5410" w:rsidDel="00024F4E">
          <w:rPr>
            <w:lang w:val="es-CO"/>
          </w:rPr>
          <w:delText xml:space="preserve">, </w:delText>
        </w:r>
        <w:r w:rsidR="002654C8" w:rsidDel="00024F4E">
          <w:rPr>
            <w:lang w:val="es-CO"/>
          </w:rPr>
          <w:delText xml:space="preserve">analizando las </w:delText>
        </w:r>
        <w:r w:rsidR="002654C8" w:rsidRPr="002E5410" w:rsidDel="00024F4E">
          <w:rPr>
            <w:lang w:val="es-CO"/>
          </w:rPr>
          <w:delText xml:space="preserve"> necesidades que han </w:delText>
        </w:r>
        <w:r w:rsidDel="00024F4E">
          <w:rPr>
            <w:lang w:val="es-CO"/>
          </w:rPr>
          <w:tab/>
        </w:r>
        <w:r w:rsidR="002654C8" w:rsidRPr="002E5410" w:rsidDel="00024F4E">
          <w:rPr>
            <w:lang w:val="es-CO"/>
          </w:rPr>
          <w:delText>manifestado sobre el desarrollo de la herramienta.</w:delText>
        </w:r>
        <w:r w:rsidR="00B1579F" w:rsidDel="00024F4E">
          <w:rPr>
            <w:lang w:val="es-CO"/>
          </w:rPr>
          <w:delText xml:space="preserve"> La cual </w:delText>
        </w:r>
        <w:r w:rsidR="003C292C" w:rsidDel="00024F4E">
          <w:rPr>
            <w:lang w:val="es-CO"/>
          </w:rPr>
          <w:delText>sería</w:delText>
        </w:r>
        <w:r w:rsidR="00B1579F" w:rsidDel="00024F4E">
          <w:rPr>
            <w:lang w:val="es-CO"/>
          </w:rPr>
          <w:delText xml:space="preserve"> mucho m</w:delText>
        </w:r>
        <w:r w:rsidR="003C292C" w:rsidDel="00024F4E">
          <w:rPr>
            <w:lang w:val="es-CO"/>
          </w:rPr>
          <w:delText>á</w:delText>
        </w:r>
        <w:r w:rsidR="00B1579F" w:rsidDel="00024F4E">
          <w:rPr>
            <w:lang w:val="es-CO"/>
          </w:rPr>
          <w:delText xml:space="preserve">s </w:delText>
        </w:r>
        <w:r w:rsidR="003C292C" w:rsidDel="00024F4E">
          <w:rPr>
            <w:lang w:val="es-CO"/>
          </w:rPr>
          <w:delText xml:space="preserve">eficiente y fácil de interpretar </w:delText>
        </w:r>
        <w:r w:rsidDel="00024F4E">
          <w:rPr>
            <w:lang w:val="es-CO"/>
          </w:rPr>
          <w:tab/>
        </w:r>
        <w:r w:rsidR="00B1579F" w:rsidDel="00024F4E">
          <w:rPr>
            <w:lang w:val="es-CO"/>
          </w:rPr>
          <w:delText>que los métodos actuales</w:delText>
        </w:r>
        <w:r w:rsidR="00EC304A" w:rsidDel="00024F4E">
          <w:rPr>
            <w:lang w:val="es-CO"/>
          </w:rPr>
          <w:delText>.</w:delText>
        </w:r>
      </w:del>
    </w:p>
    <w:p w:rsidR="003E5F9B" w:rsidRDefault="00024F4E" w:rsidP="00A93EBE">
      <w:pPr>
        <w:pStyle w:val="InfoBlue"/>
        <w:rPr>
          <w:lang w:val="es-CO"/>
        </w:rPr>
      </w:pPr>
      <w:ins w:id="10" w:author="a" w:date="2009-03-10T12:46:00Z">
        <w:r>
          <w:rPr>
            <w:lang w:val="es-CO"/>
          </w:rPr>
          <w:t>El documento pretende se</w:t>
        </w:r>
      </w:ins>
      <w:ins w:id="11" w:author="a" w:date="2009-03-10T12:47:00Z">
        <w:r>
          <w:rPr>
            <w:lang w:val="es-CO"/>
          </w:rPr>
          <w:t>r</w:t>
        </w:r>
      </w:ins>
      <w:ins w:id="12" w:author="a" w:date="2009-03-10T12:46:00Z">
        <w:r>
          <w:rPr>
            <w:lang w:val="es-CO"/>
          </w:rPr>
          <w:t xml:space="preserve"> una herramienta para </w:t>
        </w:r>
      </w:ins>
      <w:ins w:id="13" w:author="a" w:date="2009-03-10T12:47:00Z">
        <w:r>
          <w:rPr>
            <w:lang w:val="es-CO"/>
          </w:rPr>
          <w:t xml:space="preserve">capturar el conocimiento de los interesados en el proyecto, y su </w:t>
        </w:r>
        <w:r>
          <w:rPr>
            <w:lang w:val="es-CO"/>
          </w:rPr>
          <w:t>expectativas</w:t>
        </w:r>
        <w:r>
          <w:rPr>
            <w:lang w:val="es-CO"/>
          </w:rPr>
          <w:t xml:space="preserve"> con respecto al producto final que se espera construir.</w:t>
        </w:r>
      </w:ins>
    </w:p>
    <w:p w:rsidR="000A0910" w:rsidRDefault="001E054D">
      <w:pPr>
        <w:pStyle w:val="Ttulo2"/>
      </w:pPr>
      <w:bookmarkStart w:id="14" w:name="_Toc456598588"/>
      <w:bookmarkStart w:id="15" w:name="_Toc456600919"/>
      <w:bookmarkStart w:id="16" w:name="_Toc207286195"/>
      <w:proofErr w:type="spellStart"/>
      <w:r>
        <w:t>Alcance</w:t>
      </w:r>
      <w:bookmarkEnd w:id="14"/>
      <w:bookmarkEnd w:id="15"/>
      <w:bookmarkEnd w:id="16"/>
      <w:proofErr w:type="spellEnd"/>
    </w:p>
    <w:p w:rsidR="004C3519" w:rsidRPr="004C3519" w:rsidRDefault="004C3519" w:rsidP="004C3519">
      <w:pPr>
        <w:ind w:left="720"/>
      </w:pPr>
    </w:p>
    <w:p w:rsidR="002654C8" w:rsidRDefault="002654C8" w:rsidP="002654C8">
      <w:pPr>
        <w:ind w:left="720"/>
        <w:rPr>
          <w:lang w:val="es-CO"/>
        </w:rPr>
      </w:pPr>
      <w:r w:rsidRPr="002E5410">
        <w:rPr>
          <w:lang w:val="es-CO"/>
        </w:rPr>
        <w:t xml:space="preserve">Describir las necesidades de los </w:t>
      </w:r>
      <w:del w:id="17" w:author="a" w:date="2009-03-10T12:48:00Z">
        <w:r w:rsidRPr="002E5410" w:rsidDel="00024F4E">
          <w:rPr>
            <w:lang w:val="es-CO"/>
          </w:rPr>
          <w:delText>Stakeholders</w:delText>
        </w:r>
      </w:del>
      <w:ins w:id="18" w:author="a" w:date="2009-03-10T12:48:00Z">
        <w:r w:rsidR="00024F4E">
          <w:rPr>
            <w:lang w:val="es-CO"/>
          </w:rPr>
          <w:t>interesados</w:t>
        </w:r>
      </w:ins>
      <w:r w:rsidRPr="002E5410">
        <w:rPr>
          <w:lang w:val="es-CO"/>
        </w:rPr>
        <w:t xml:space="preserve">, para obtener </w:t>
      </w:r>
      <w:r>
        <w:rPr>
          <w:lang w:val="es-CO"/>
        </w:rPr>
        <w:t xml:space="preserve">como </w:t>
      </w:r>
      <w:r w:rsidRPr="002E5410">
        <w:rPr>
          <w:lang w:val="es-CO"/>
        </w:rPr>
        <w:t>resultado</w:t>
      </w:r>
      <w:r>
        <w:rPr>
          <w:lang w:val="es-CO"/>
        </w:rPr>
        <w:t xml:space="preserve"> información necesaria para la </w:t>
      </w:r>
      <w:del w:id="19" w:author="a" w:date="2009-03-10T12:47:00Z">
        <w:r w:rsidRPr="002E5410" w:rsidDel="00024F4E">
          <w:rPr>
            <w:lang w:val="es-CO"/>
          </w:rPr>
          <w:delText xml:space="preserve">la </w:delText>
        </w:r>
      </w:del>
      <w:r w:rsidRPr="002E5410">
        <w:rPr>
          <w:lang w:val="es-CO"/>
        </w:rPr>
        <w:t xml:space="preserve">implementación de la herramienta. Los </w:t>
      </w:r>
      <w:proofErr w:type="spellStart"/>
      <w:r w:rsidRPr="002E5410">
        <w:rPr>
          <w:lang w:val="es-CO"/>
        </w:rPr>
        <w:t>stakeholders</w:t>
      </w:r>
      <w:proofErr w:type="spellEnd"/>
      <w:r w:rsidRPr="002E5410">
        <w:rPr>
          <w:lang w:val="es-CO"/>
        </w:rPr>
        <w:t xml:space="preserve"> del proyecto son: </w:t>
      </w:r>
    </w:p>
    <w:p w:rsidR="002654C8" w:rsidRPr="002E5410" w:rsidRDefault="002654C8" w:rsidP="002654C8">
      <w:pPr>
        <w:ind w:left="720"/>
        <w:rPr>
          <w:lang w:val="es-CO"/>
        </w:rPr>
      </w:pPr>
    </w:p>
    <w:p w:rsidR="002654C8" w:rsidRPr="002654C8" w:rsidRDefault="002654C8" w:rsidP="002654C8">
      <w:pPr>
        <w:numPr>
          <w:ilvl w:val="0"/>
          <w:numId w:val="36"/>
        </w:numPr>
        <w:ind w:left="1800"/>
        <w:rPr>
          <w:lang w:val="es-CO"/>
        </w:rPr>
      </w:pPr>
      <w:r w:rsidRPr="002654C8">
        <w:rPr>
          <w:lang w:val="es-CO"/>
        </w:rPr>
        <w:t>Docentes de Investigación de Operaciones de la Fundación Universitaria San Martín</w:t>
      </w:r>
      <w:r w:rsidR="00EC304A">
        <w:rPr>
          <w:lang w:val="es-CO"/>
        </w:rPr>
        <w:t>.</w:t>
      </w:r>
    </w:p>
    <w:p w:rsidR="002654C8" w:rsidRDefault="002654C8" w:rsidP="002654C8">
      <w:pPr>
        <w:numPr>
          <w:ilvl w:val="0"/>
          <w:numId w:val="36"/>
        </w:numPr>
        <w:ind w:left="1800"/>
        <w:rPr>
          <w:lang w:val="es-CO"/>
        </w:rPr>
      </w:pPr>
      <w:r w:rsidRPr="002654C8">
        <w:rPr>
          <w:lang w:val="es-CO"/>
        </w:rPr>
        <w:t>Estudiantes de Ingeniería Industrial de la Fundación Universitaria San Martín</w:t>
      </w:r>
      <w:r w:rsidR="00EC304A">
        <w:rPr>
          <w:lang w:val="es-CO"/>
        </w:rPr>
        <w:t>.</w:t>
      </w:r>
    </w:p>
    <w:p w:rsidR="002654C8" w:rsidRPr="002654C8" w:rsidRDefault="002654C8" w:rsidP="002654C8">
      <w:pPr>
        <w:numPr>
          <w:ilvl w:val="0"/>
          <w:numId w:val="36"/>
        </w:numPr>
        <w:ind w:left="1800"/>
        <w:rPr>
          <w:lang w:val="es-CO"/>
        </w:rPr>
      </w:pPr>
      <w:r>
        <w:rPr>
          <w:lang w:val="es-CO"/>
        </w:rPr>
        <w:t xml:space="preserve">Expertos del negocio </w:t>
      </w:r>
      <w:r w:rsidR="00EC304A">
        <w:rPr>
          <w:lang w:val="es-CO"/>
        </w:rPr>
        <w:t>encargados de realizar presupuestos de producción.</w:t>
      </w:r>
    </w:p>
    <w:p w:rsidR="002654C8" w:rsidRPr="002E5410" w:rsidRDefault="002654C8" w:rsidP="002654C8">
      <w:pPr>
        <w:numPr>
          <w:ilvl w:val="0"/>
          <w:numId w:val="36"/>
        </w:numPr>
        <w:ind w:left="1800"/>
        <w:rPr>
          <w:lang w:val="es-CO"/>
        </w:rPr>
      </w:pPr>
      <w:r w:rsidRPr="002E5410">
        <w:rPr>
          <w:lang w:val="es-CO"/>
        </w:rPr>
        <w:t>Consultores  externos.</w:t>
      </w:r>
    </w:p>
    <w:p w:rsidR="002654C8" w:rsidRPr="00501D52" w:rsidRDefault="002654C8" w:rsidP="002654C8">
      <w:pPr>
        <w:rPr>
          <w:lang w:val="es-CO"/>
        </w:rPr>
      </w:pPr>
    </w:p>
    <w:p w:rsidR="00A93EBE" w:rsidRPr="00FD3EE7" w:rsidRDefault="00A93EBE" w:rsidP="00A93EBE">
      <w:pPr>
        <w:pStyle w:val="InfoBlue"/>
        <w:rPr>
          <w:lang w:val="es-CO"/>
        </w:rPr>
      </w:pPr>
    </w:p>
    <w:p w:rsidR="000A0910" w:rsidRPr="001E054D" w:rsidRDefault="001E054D">
      <w:pPr>
        <w:pStyle w:val="Ttulo2"/>
        <w:rPr>
          <w:lang w:val="es-CO"/>
        </w:rPr>
      </w:pPr>
      <w:bookmarkStart w:id="20" w:name="_Toc456598589"/>
      <w:bookmarkStart w:id="21" w:name="_Toc456600920"/>
      <w:bookmarkStart w:id="22" w:name="_Toc207286196"/>
      <w:proofErr w:type="spellStart"/>
      <w:r w:rsidRPr="001E054D">
        <w:rPr>
          <w:lang w:val="es-CO"/>
        </w:rPr>
        <w:t>Deficiones</w:t>
      </w:r>
      <w:proofErr w:type="spellEnd"/>
      <w:r w:rsidRPr="001E054D">
        <w:rPr>
          <w:lang w:val="es-CO"/>
        </w:rPr>
        <w:t>, Acrónimos y Abreviaturas</w:t>
      </w:r>
      <w:bookmarkEnd w:id="20"/>
      <w:bookmarkEnd w:id="21"/>
      <w:bookmarkEnd w:id="22"/>
    </w:p>
    <w:p w:rsidR="002654C8" w:rsidRPr="002654C8" w:rsidRDefault="002654C8" w:rsidP="002654C8">
      <w:pPr>
        <w:pStyle w:val="Textoindependiente"/>
        <w:rPr>
          <w:lang w:val="es-CO"/>
        </w:rPr>
      </w:pPr>
    </w:p>
    <w:p w:rsidR="002654C8" w:rsidRDefault="000A0910" w:rsidP="002654C8">
      <w:pPr>
        <w:pStyle w:val="Ttulo2"/>
      </w:pPr>
      <w:bookmarkStart w:id="23" w:name="_Toc456598590"/>
      <w:bookmarkStart w:id="24" w:name="_Toc456600921"/>
      <w:bookmarkStart w:id="25" w:name="_Toc207286197"/>
      <w:proofErr w:type="spellStart"/>
      <w:r>
        <w:t>Referen</w:t>
      </w:r>
      <w:bookmarkEnd w:id="23"/>
      <w:bookmarkEnd w:id="24"/>
      <w:r w:rsidR="001E054D">
        <w:t>cias</w:t>
      </w:r>
      <w:bookmarkStart w:id="26" w:name="_Toc456598591"/>
      <w:bookmarkStart w:id="27" w:name="_Toc456600922"/>
      <w:bookmarkStart w:id="28" w:name="_Toc207286198"/>
      <w:bookmarkEnd w:id="25"/>
      <w:proofErr w:type="spellEnd"/>
    </w:p>
    <w:p w:rsidR="004C7A14" w:rsidRDefault="004C7A14" w:rsidP="002654C8">
      <w:pPr>
        <w:rPr>
          <w:lang w:val="es-CO"/>
        </w:rPr>
      </w:pPr>
      <w:r>
        <w:rPr>
          <w:lang w:val="es-CO"/>
        </w:rPr>
        <w:t>[</w:t>
      </w:r>
      <w:r w:rsidRPr="004C7A14">
        <w:rPr>
          <w:highlight w:val="yellow"/>
          <w:lang w:val="es-CO"/>
        </w:rPr>
        <w:t>APELLIDO</w:t>
      </w:r>
      <w:r>
        <w:rPr>
          <w:lang w:val="es-CO"/>
        </w:rPr>
        <w:t xml:space="preserve">2009] </w:t>
      </w:r>
      <w:r w:rsidRPr="004C7A14">
        <w:rPr>
          <w:highlight w:val="yellow"/>
          <w:lang w:val="es-CO"/>
        </w:rPr>
        <w:t>NOMBRE DE</w:t>
      </w:r>
      <w:r>
        <w:rPr>
          <w:lang w:val="es-CO"/>
        </w:rPr>
        <w:t xml:space="preserve"> </w:t>
      </w:r>
      <w:r w:rsidRPr="004C7A14">
        <w:rPr>
          <w:highlight w:val="yellow"/>
          <w:lang w:val="es-CO"/>
        </w:rPr>
        <w:t>EXPERTO EN CALCULO DE PRESUPUESTOS DE PRODUCCION</w:t>
      </w:r>
      <w:r>
        <w:rPr>
          <w:lang w:val="es-CO"/>
        </w:rPr>
        <w:t>.</w:t>
      </w:r>
    </w:p>
    <w:p w:rsidR="004C7A14" w:rsidRPr="002654C8" w:rsidRDefault="004C7A14" w:rsidP="002654C8">
      <w:pPr>
        <w:rPr>
          <w:lang w:val="es-CO"/>
        </w:rPr>
      </w:pPr>
    </w:p>
    <w:p w:rsidR="000A0910" w:rsidRDefault="001E054D" w:rsidP="002654C8">
      <w:pPr>
        <w:pStyle w:val="Ttulo2"/>
      </w:pPr>
      <w:proofErr w:type="spellStart"/>
      <w:r>
        <w:t>Resumen</w:t>
      </w:r>
      <w:bookmarkEnd w:id="26"/>
      <w:bookmarkEnd w:id="27"/>
      <w:bookmarkEnd w:id="28"/>
      <w:proofErr w:type="spellEnd"/>
    </w:p>
    <w:p w:rsidR="004C7A14" w:rsidRDefault="004C7A14" w:rsidP="004C7A14">
      <w:pPr>
        <w:rPr>
          <w:lang w:val="es-CO"/>
        </w:rPr>
      </w:pPr>
      <w:r w:rsidRPr="004C7A14">
        <w:rPr>
          <w:lang w:val="es-CO"/>
        </w:rPr>
        <w:t>Este documento debe ser diligenciado por el expert</w:t>
      </w:r>
      <w:r>
        <w:rPr>
          <w:lang w:val="es-CO"/>
        </w:rPr>
        <w:t>o</w:t>
      </w:r>
      <w:r w:rsidRPr="004C7A14">
        <w:rPr>
          <w:lang w:val="es-CO"/>
        </w:rPr>
        <w:t xml:space="preserve"> en el negocio</w:t>
      </w:r>
      <w:r>
        <w:rPr>
          <w:lang w:val="es-CO"/>
        </w:rPr>
        <w:t xml:space="preserve"> en cálculo de presupuestos  de producción.</w:t>
      </w:r>
    </w:p>
    <w:p w:rsidR="004C7A14" w:rsidRPr="004C7A14" w:rsidRDefault="004C7A14" w:rsidP="004C7A14">
      <w:pPr>
        <w:rPr>
          <w:lang w:val="es-CO"/>
        </w:rPr>
      </w:pPr>
    </w:p>
    <w:p w:rsidR="000A0910" w:rsidRPr="001E054D" w:rsidRDefault="001E054D">
      <w:pPr>
        <w:pStyle w:val="Ttulo1"/>
        <w:rPr>
          <w:lang w:val="es-CO"/>
        </w:rPr>
      </w:pPr>
      <w:bookmarkStart w:id="29" w:name="_Toc379183599"/>
      <w:bookmarkStart w:id="30" w:name="_Toc207286199"/>
      <w:bookmarkEnd w:id="3"/>
      <w:r w:rsidRPr="001E054D">
        <w:rPr>
          <w:lang w:val="es-CO"/>
        </w:rPr>
        <w:t xml:space="preserve">Establecimiento de Perfiles de </w:t>
      </w:r>
      <w:r>
        <w:rPr>
          <w:lang w:val="es-CO"/>
        </w:rPr>
        <w:t xml:space="preserve">Interesados o </w:t>
      </w:r>
      <w:r w:rsidRPr="001E054D">
        <w:rPr>
          <w:lang w:val="es-CO"/>
        </w:rPr>
        <w:t>Usuario</w:t>
      </w:r>
      <w:r>
        <w:rPr>
          <w:lang w:val="es-CO"/>
        </w:rPr>
        <w:t>s</w:t>
      </w:r>
      <w:bookmarkEnd w:id="29"/>
      <w:bookmarkEnd w:id="30"/>
    </w:p>
    <w:p w:rsidR="004C7A14" w:rsidRDefault="001E054D" w:rsidP="004C7A14">
      <w:pPr>
        <w:pStyle w:val="Paragraph2"/>
        <w:numPr>
          <w:ilvl w:val="0"/>
          <w:numId w:val="27"/>
        </w:numPr>
      </w:pPr>
      <w:proofErr w:type="spellStart"/>
      <w:r>
        <w:t>Nombre</w:t>
      </w:r>
      <w:proofErr w:type="spellEnd"/>
      <w:r w:rsidR="000A0910">
        <w:t>:</w:t>
      </w:r>
      <w:r w:rsidR="004C3519">
        <w:t xml:space="preserve"> </w:t>
      </w:r>
    </w:p>
    <w:p w:rsidR="000A0910" w:rsidRDefault="001E054D" w:rsidP="004C7A14">
      <w:pPr>
        <w:pStyle w:val="Paragraph2"/>
        <w:numPr>
          <w:ilvl w:val="0"/>
          <w:numId w:val="27"/>
        </w:numPr>
      </w:pPr>
      <w:proofErr w:type="spellStart"/>
      <w:r>
        <w:t>Compañía</w:t>
      </w:r>
      <w:proofErr w:type="spellEnd"/>
      <w:r>
        <w:t>/</w:t>
      </w:r>
      <w:proofErr w:type="spellStart"/>
      <w:r>
        <w:t>Industria</w:t>
      </w:r>
      <w:proofErr w:type="spellEnd"/>
      <w:r w:rsidR="000A0910">
        <w:t>:</w:t>
      </w:r>
    </w:p>
    <w:p w:rsidR="000A0910" w:rsidRDefault="001E054D">
      <w:pPr>
        <w:pStyle w:val="Paragraph2"/>
        <w:numPr>
          <w:ilvl w:val="0"/>
          <w:numId w:val="27"/>
        </w:numPr>
      </w:pPr>
      <w:r>
        <w:t>Cargo</w:t>
      </w:r>
      <w:r w:rsidR="000A0910">
        <w:t>:</w:t>
      </w:r>
    </w:p>
    <w:p w:rsidR="004C3519" w:rsidRDefault="0053089A">
      <w:pPr>
        <w:pStyle w:val="Paragraph2"/>
        <w:numPr>
          <w:ilvl w:val="0"/>
          <w:numId w:val="27"/>
        </w:numPr>
        <w:rPr>
          <w:lang w:val="es-CO"/>
        </w:rPr>
      </w:pPr>
      <w:r>
        <w:rPr>
          <w:lang w:val="es-CO"/>
        </w:rPr>
        <w:t>¿</w:t>
      </w:r>
      <w:r w:rsidR="001E054D" w:rsidRPr="001E054D">
        <w:rPr>
          <w:lang w:val="es-CO"/>
        </w:rPr>
        <w:t xml:space="preserve">Cuáles con sus </w:t>
      </w:r>
      <w:r w:rsidR="004C7A14">
        <w:rPr>
          <w:lang w:val="es-CO"/>
        </w:rPr>
        <w:t xml:space="preserve">tareas </w:t>
      </w:r>
      <w:r w:rsidR="001E054D" w:rsidRPr="001E054D">
        <w:rPr>
          <w:lang w:val="es-CO"/>
        </w:rPr>
        <w:t>más importantes</w:t>
      </w:r>
      <w:r w:rsidR="000A0910" w:rsidRPr="001E054D">
        <w:rPr>
          <w:lang w:val="es-CO"/>
        </w:rPr>
        <w:t>?</w:t>
      </w:r>
    </w:p>
    <w:p w:rsidR="004C3519" w:rsidRDefault="0053089A">
      <w:pPr>
        <w:pStyle w:val="Paragraph2"/>
        <w:numPr>
          <w:ilvl w:val="0"/>
          <w:numId w:val="27"/>
        </w:numPr>
        <w:rPr>
          <w:lang w:val="es-CO"/>
        </w:rPr>
      </w:pPr>
      <w:r>
        <w:rPr>
          <w:lang w:val="es-CO"/>
        </w:rPr>
        <w:t>¿</w:t>
      </w:r>
      <w:r w:rsidR="001E054D" w:rsidRPr="001E054D">
        <w:rPr>
          <w:lang w:val="es-CO"/>
        </w:rPr>
        <w:t>Qué entregables usted produce</w:t>
      </w:r>
      <w:ins w:id="31" w:author="a" w:date="2009-03-10T12:48:00Z">
        <w:r w:rsidR="00024F4E">
          <w:rPr>
            <w:lang w:val="es-CO"/>
          </w:rPr>
          <w:t xml:space="preserve"> al definir un presupuesto de producción</w:t>
        </w:r>
      </w:ins>
      <w:r w:rsidR="000A0910" w:rsidRPr="001E054D">
        <w:rPr>
          <w:lang w:val="es-CO"/>
        </w:rPr>
        <w:t>?</w:t>
      </w:r>
    </w:p>
    <w:p w:rsidR="000A0910" w:rsidDel="00024F4E" w:rsidRDefault="0053089A">
      <w:pPr>
        <w:pStyle w:val="Paragraph2"/>
        <w:numPr>
          <w:ilvl w:val="0"/>
          <w:numId w:val="27"/>
        </w:numPr>
        <w:rPr>
          <w:del w:id="32" w:author="a" w:date="2009-03-10T12:49:00Z"/>
          <w:lang w:val="es-CO"/>
        </w:rPr>
      </w:pPr>
      <w:del w:id="33" w:author="a" w:date="2009-03-10T12:49:00Z">
        <w:r w:rsidDel="00024F4E">
          <w:rPr>
            <w:lang w:val="es-CO"/>
          </w:rPr>
          <w:delText>¿</w:delText>
        </w:r>
        <w:r w:rsidR="001E054D" w:rsidRPr="001E054D" w:rsidDel="00024F4E">
          <w:rPr>
            <w:lang w:val="es-CO"/>
          </w:rPr>
          <w:delText>Para quién</w:delText>
        </w:r>
        <w:r w:rsidR="000A0910" w:rsidRPr="001E054D" w:rsidDel="00024F4E">
          <w:rPr>
            <w:lang w:val="es-CO"/>
          </w:rPr>
          <w:delText>?</w:delText>
        </w:r>
      </w:del>
    </w:p>
    <w:p w:rsidR="000A0910" w:rsidRDefault="0053089A">
      <w:pPr>
        <w:pStyle w:val="Paragraph2"/>
        <w:numPr>
          <w:ilvl w:val="0"/>
          <w:numId w:val="27"/>
        </w:numPr>
        <w:rPr>
          <w:lang w:val="es-CO"/>
        </w:rPr>
      </w:pPr>
      <w:r>
        <w:rPr>
          <w:lang w:val="es-CO"/>
        </w:rPr>
        <w:t>¿</w:t>
      </w:r>
      <w:r w:rsidR="001E054D" w:rsidRPr="001E054D">
        <w:rPr>
          <w:lang w:val="es-CO"/>
        </w:rPr>
        <w:t>Cómo es medido su éxito</w:t>
      </w:r>
      <w:r w:rsidR="000A0910" w:rsidRPr="001E054D">
        <w:rPr>
          <w:lang w:val="es-CO"/>
        </w:rPr>
        <w:t xml:space="preserve">? </w:t>
      </w:r>
    </w:p>
    <w:p w:rsidR="000A0910" w:rsidRDefault="004C7A14">
      <w:pPr>
        <w:pStyle w:val="Paragraph2"/>
        <w:numPr>
          <w:ilvl w:val="0"/>
          <w:numId w:val="27"/>
        </w:numPr>
        <w:rPr>
          <w:lang w:val="es-CO"/>
        </w:rPr>
      </w:pPr>
      <w:r>
        <w:rPr>
          <w:lang w:val="es-CO"/>
        </w:rPr>
        <w:t>¿</w:t>
      </w:r>
      <w:r w:rsidR="00503FFE">
        <w:rPr>
          <w:lang w:val="es-CO"/>
        </w:rPr>
        <w:t>Q</w:t>
      </w:r>
      <w:r w:rsidR="001E054D" w:rsidRPr="001E054D">
        <w:rPr>
          <w:lang w:val="es-CO"/>
        </w:rPr>
        <w:t>ué problemas interfieren con su éxito</w:t>
      </w:r>
      <w:r w:rsidR="000A0910" w:rsidRPr="001E054D">
        <w:rPr>
          <w:lang w:val="es-CO"/>
        </w:rPr>
        <w:t>?</w:t>
      </w:r>
    </w:p>
    <w:p w:rsidR="000A0910" w:rsidRDefault="0053089A">
      <w:pPr>
        <w:pStyle w:val="Paragraph2"/>
        <w:numPr>
          <w:ilvl w:val="0"/>
          <w:numId w:val="27"/>
        </w:numPr>
        <w:rPr>
          <w:lang w:val="es-CO"/>
        </w:rPr>
      </w:pPr>
      <w:r>
        <w:rPr>
          <w:lang w:val="es-CO"/>
        </w:rPr>
        <w:t>¿</w:t>
      </w:r>
      <w:r w:rsidR="001E054D" w:rsidRPr="001E054D">
        <w:rPr>
          <w:lang w:val="es-CO"/>
        </w:rPr>
        <w:t>Qué, si las hay, tendenci</w:t>
      </w:r>
      <w:r w:rsidR="001E054D">
        <w:rPr>
          <w:lang w:val="es-CO"/>
        </w:rPr>
        <w:t>a</w:t>
      </w:r>
      <w:r w:rsidR="001E054D" w:rsidRPr="001E054D">
        <w:rPr>
          <w:lang w:val="es-CO"/>
        </w:rPr>
        <w:t xml:space="preserve">s hacen su trabajo más fácil o </w:t>
      </w:r>
      <w:r w:rsidR="001E054D">
        <w:rPr>
          <w:lang w:val="es-CO"/>
        </w:rPr>
        <w:t>difícil</w:t>
      </w:r>
      <w:r w:rsidR="000A0910" w:rsidRPr="001E054D">
        <w:rPr>
          <w:lang w:val="es-CO"/>
        </w:rPr>
        <w:t>?</w:t>
      </w:r>
    </w:p>
    <w:p w:rsidR="003B5D73" w:rsidRDefault="003B5D73" w:rsidP="003B5D73">
      <w:pPr>
        <w:pStyle w:val="Paragraph2"/>
        <w:ind w:left="1080"/>
        <w:rPr>
          <w:lang w:val="es-CO"/>
        </w:rPr>
      </w:pPr>
    </w:p>
    <w:p w:rsidR="003B5D73" w:rsidRPr="001E054D" w:rsidRDefault="003B5D73" w:rsidP="003B5D73">
      <w:pPr>
        <w:pStyle w:val="Paragraph2"/>
        <w:ind w:left="1080"/>
        <w:rPr>
          <w:lang w:val="es-CO"/>
        </w:rPr>
      </w:pPr>
    </w:p>
    <w:p w:rsidR="000A0910" w:rsidRDefault="001E054D">
      <w:pPr>
        <w:pStyle w:val="Ttulo1"/>
      </w:pPr>
      <w:bookmarkStart w:id="34" w:name="_Toc207286200"/>
      <w:proofErr w:type="spellStart"/>
      <w:r>
        <w:t>Evaluar</w:t>
      </w:r>
      <w:proofErr w:type="spellEnd"/>
      <w:r>
        <w:t xml:space="preserve"> el </w:t>
      </w:r>
      <w:proofErr w:type="spellStart"/>
      <w:r>
        <w:t>Problema</w:t>
      </w:r>
      <w:bookmarkEnd w:id="34"/>
      <w:proofErr w:type="spellEnd"/>
      <w:r w:rsidR="00FE7090">
        <w:t xml:space="preserve"> </w:t>
      </w:r>
    </w:p>
    <w:p w:rsidR="00AC50FF" w:rsidRDefault="00346451">
      <w:pPr>
        <w:pStyle w:val="Paragraph2"/>
        <w:numPr>
          <w:ilvl w:val="0"/>
          <w:numId w:val="28"/>
        </w:numPr>
        <w:rPr>
          <w:lang w:val="es-CO"/>
        </w:rPr>
      </w:pPr>
      <w:bookmarkStart w:id="35" w:name="_Toc431207017"/>
      <w:r>
        <w:rPr>
          <w:lang w:val="es-CO"/>
        </w:rPr>
        <w:t>¿</w:t>
      </w:r>
      <w:r w:rsidR="00AC50FF">
        <w:rPr>
          <w:lang w:val="es-CO"/>
        </w:rPr>
        <w:t xml:space="preserve">Para usted que </w:t>
      </w:r>
      <w:del w:id="36" w:author="a" w:date="2009-03-10T12:49:00Z">
        <w:r w:rsidDel="00024F4E">
          <w:rPr>
            <w:lang w:val="es-CO"/>
          </w:rPr>
          <w:delText xml:space="preserve">son </w:delText>
        </w:r>
      </w:del>
      <w:ins w:id="37" w:author="a" w:date="2009-03-10T12:49:00Z">
        <w:r w:rsidR="00024F4E">
          <w:rPr>
            <w:lang w:val="es-CO"/>
          </w:rPr>
          <w:t xml:space="preserve">es </w:t>
        </w:r>
        <w:proofErr w:type="gramStart"/>
        <w:r w:rsidR="00024F4E">
          <w:rPr>
            <w:lang w:val="es-CO"/>
          </w:rPr>
          <w:t>un</w:t>
        </w:r>
        <w:r w:rsidR="00024F4E">
          <w:rPr>
            <w:lang w:val="es-CO"/>
          </w:rPr>
          <w:t xml:space="preserve"> </w:t>
        </w:r>
      </w:ins>
      <w:r w:rsidR="00AC50FF">
        <w:rPr>
          <w:lang w:val="es-CO"/>
        </w:rPr>
        <w:t>presupuesto</w:t>
      </w:r>
      <w:r w:rsidR="00A466A9">
        <w:rPr>
          <w:lang w:val="es-CO"/>
        </w:rPr>
        <w:t>s</w:t>
      </w:r>
      <w:proofErr w:type="gramEnd"/>
      <w:r w:rsidR="00A466A9">
        <w:rPr>
          <w:lang w:val="es-CO"/>
        </w:rPr>
        <w:t xml:space="preserve"> de producción?</w:t>
      </w:r>
    </w:p>
    <w:p w:rsidR="00A466A9" w:rsidRDefault="00A466A9">
      <w:pPr>
        <w:pStyle w:val="Paragraph2"/>
        <w:numPr>
          <w:ilvl w:val="0"/>
          <w:numId w:val="28"/>
        </w:numPr>
        <w:rPr>
          <w:lang w:val="es-CO"/>
        </w:rPr>
      </w:pPr>
      <w:r>
        <w:rPr>
          <w:lang w:val="es-CO"/>
        </w:rPr>
        <w:t xml:space="preserve">¿Cuáles son los aspectos más importantes según su criterio, para </w:t>
      </w:r>
      <w:proofErr w:type="gramStart"/>
      <w:r>
        <w:rPr>
          <w:lang w:val="es-CO"/>
        </w:rPr>
        <w:t>calculo</w:t>
      </w:r>
      <w:proofErr w:type="gramEnd"/>
      <w:r>
        <w:rPr>
          <w:lang w:val="es-CO"/>
        </w:rPr>
        <w:t xml:space="preserve"> de presupuestos de </w:t>
      </w:r>
      <w:r>
        <w:rPr>
          <w:lang w:val="es-CO"/>
        </w:rPr>
        <w:lastRenderedPageBreak/>
        <w:t>producción</w:t>
      </w:r>
      <w:ins w:id="38" w:author="a" w:date="2009-03-10T12:49:00Z">
        <w:r w:rsidR="00024F4E">
          <w:rPr>
            <w:lang w:val="es-CO"/>
          </w:rPr>
          <w:t>?</w:t>
        </w:r>
      </w:ins>
    </w:p>
    <w:p w:rsidR="00FE7090" w:rsidRDefault="00FE7090" w:rsidP="00FE7090">
      <w:pPr>
        <w:pStyle w:val="Paragraph2"/>
        <w:numPr>
          <w:ilvl w:val="0"/>
          <w:numId w:val="28"/>
        </w:numPr>
        <w:tabs>
          <w:tab w:val="left" w:pos="1080"/>
        </w:tabs>
        <w:suppressAutoHyphens/>
        <w:rPr>
          <w:lang w:val="es-CO"/>
        </w:rPr>
      </w:pPr>
      <w:r>
        <w:rPr>
          <w:lang w:val="es-CO"/>
        </w:rPr>
        <w:t>¿Qué variables hay que tener en cuenta para un cálculo de presupuesto de producción?</w:t>
      </w:r>
    </w:p>
    <w:p w:rsidR="00FE7090" w:rsidRPr="00024F4E" w:rsidRDefault="00FE7090" w:rsidP="00024F4E">
      <w:pPr>
        <w:pStyle w:val="Paragraph2"/>
        <w:numPr>
          <w:ilvl w:val="0"/>
          <w:numId w:val="28"/>
        </w:numPr>
        <w:tabs>
          <w:tab w:val="left" w:pos="1080"/>
        </w:tabs>
        <w:suppressAutoHyphens/>
        <w:rPr>
          <w:lang w:val="es-CO"/>
        </w:rPr>
      </w:pPr>
      <w:r>
        <w:rPr>
          <w:lang w:val="es-CO"/>
        </w:rPr>
        <w:t>¿</w:t>
      </w:r>
      <w:del w:id="39" w:author="a" w:date="2009-03-10T12:49:00Z">
        <w:r w:rsidDel="00024F4E">
          <w:rPr>
            <w:lang w:val="es-CO"/>
          </w:rPr>
          <w:delText>En q</w:delText>
        </w:r>
      </w:del>
      <w:ins w:id="40" w:author="a" w:date="2009-03-10T12:49:00Z">
        <w:r w:rsidR="00024F4E">
          <w:rPr>
            <w:lang w:val="es-CO"/>
          </w:rPr>
          <w:t>Q</w:t>
        </w:r>
      </w:ins>
      <w:r>
        <w:rPr>
          <w:lang w:val="es-CO"/>
        </w:rPr>
        <w:t xml:space="preserve">ué aspectos </w:t>
      </w:r>
      <w:del w:id="41" w:author="a" w:date="2009-03-10T12:49:00Z">
        <w:r w:rsidDel="00024F4E">
          <w:rPr>
            <w:lang w:val="es-CO"/>
          </w:rPr>
          <w:delText xml:space="preserve">o tipos </w:delText>
        </w:r>
        <w:r w:rsidRPr="00024F4E" w:rsidDel="00024F4E">
          <w:rPr>
            <w:lang w:val="es-CO"/>
          </w:rPr>
          <w:delText xml:space="preserve">me puedo </w:delText>
        </w:r>
      </w:del>
      <w:ins w:id="42" w:author="a" w:date="2009-03-10T12:49:00Z">
        <w:r w:rsidR="00024F4E">
          <w:rPr>
            <w:lang w:val="es-CO"/>
          </w:rPr>
          <w:t xml:space="preserve">son básico </w:t>
        </w:r>
      </w:ins>
      <w:del w:id="43" w:author="a" w:date="2009-03-10T12:49:00Z">
        <w:r w:rsidRPr="00024F4E" w:rsidDel="00024F4E">
          <w:rPr>
            <w:lang w:val="es-CO"/>
          </w:rPr>
          <w:delText xml:space="preserve">basar </w:delText>
        </w:r>
      </w:del>
      <w:r w:rsidRPr="00024F4E">
        <w:rPr>
          <w:lang w:val="es-CO"/>
        </w:rPr>
        <w:t xml:space="preserve">para realizar </w:t>
      </w:r>
      <w:ins w:id="44" w:author="a" w:date="2009-03-10T12:50:00Z">
        <w:r w:rsidR="00024F4E">
          <w:rPr>
            <w:lang w:val="es-CO"/>
          </w:rPr>
          <w:t xml:space="preserve">de manera </w:t>
        </w:r>
      </w:ins>
      <w:del w:id="45" w:author="a" w:date="2009-03-10T12:50:00Z">
        <w:r w:rsidRPr="00024F4E" w:rsidDel="00024F4E">
          <w:rPr>
            <w:lang w:val="es-CO"/>
          </w:rPr>
          <w:delText xml:space="preserve">una línea </w:delText>
        </w:r>
      </w:del>
      <w:r w:rsidRPr="00024F4E">
        <w:rPr>
          <w:lang w:val="es-CO"/>
        </w:rPr>
        <w:t xml:space="preserve">estándar </w:t>
      </w:r>
      <w:del w:id="46" w:author="a" w:date="2009-03-10T12:50:00Z">
        <w:r w:rsidRPr="00024F4E" w:rsidDel="00024F4E">
          <w:rPr>
            <w:lang w:val="es-CO"/>
          </w:rPr>
          <w:delText xml:space="preserve">de </w:delText>
        </w:r>
      </w:del>
      <w:ins w:id="47" w:author="a" w:date="2009-03-10T12:50:00Z">
        <w:r w:rsidR="00024F4E">
          <w:rPr>
            <w:lang w:val="es-CO"/>
          </w:rPr>
          <w:t xml:space="preserve">un </w:t>
        </w:r>
      </w:ins>
      <w:r w:rsidRPr="00024F4E">
        <w:rPr>
          <w:lang w:val="es-CO"/>
        </w:rPr>
        <w:t>presupuesto</w:t>
      </w:r>
      <w:del w:id="48" w:author="a" w:date="2009-03-10T12:50:00Z">
        <w:r w:rsidRPr="00024F4E" w:rsidDel="00024F4E">
          <w:rPr>
            <w:lang w:val="es-CO"/>
          </w:rPr>
          <w:delText>s</w:delText>
        </w:r>
      </w:del>
      <w:r w:rsidRPr="00024F4E">
        <w:rPr>
          <w:lang w:val="es-CO"/>
        </w:rPr>
        <w:t xml:space="preserve"> de producción?</w:t>
      </w:r>
    </w:p>
    <w:p w:rsidR="000A0910" w:rsidDel="00024F4E" w:rsidRDefault="0053089A">
      <w:pPr>
        <w:pStyle w:val="Paragraph2"/>
        <w:numPr>
          <w:ilvl w:val="0"/>
          <w:numId w:val="28"/>
        </w:numPr>
        <w:rPr>
          <w:del w:id="49" w:author="a" w:date="2009-03-10T12:50:00Z"/>
          <w:lang w:val="es-CO"/>
        </w:rPr>
      </w:pPr>
      <w:r>
        <w:rPr>
          <w:lang w:val="es-CO"/>
        </w:rPr>
        <w:t>¿</w:t>
      </w:r>
      <w:r w:rsidR="001E054D" w:rsidRPr="001E054D">
        <w:rPr>
          <w:lang w:val="es-CO"/>
        </w:rPr>
        <w:t xml:space="preserve">Para </w:t>
      </w:r>
      <w:r>
        <w:rPr>
          <w:lang w:val="es-CO"/>
        </w:rPr>
        <w:t>qué</w:t>
      </w:r>
      <w:r w:rsidR="00503FFE">
        <w:rPr>
          <w:lang w:val="es-CO"/>
        </w:rPr>
        <w:t xml:space="preserve"> problemas en </w:t>
      </w:r>
      <w:r>
        <w:rPr>
          <w:lang w:val="es-CO"/>
        </w:rPr>
        <w:t>el cálculo</w:t>
      </w:r>
      <w:r w:rsidR="00503FFE">
        <w:rPr>
          <w:lang w:val="es-CO"/>
        </w:rPr>
        <w:t xml:space="preserve"> de presupuestos</w:t>
      </w:r>
      <w:r>
        <w:rPr>
          <w:lang w:val="es-CO"/>
        </w:rPr>
        <w:t xml:space="preserve"> de producción</w:t>
      </w:r>
      <w:r w:rsidR="00503FFE">
        <w:rPr>
          <w:lang w:val="es-CO"/>
        </w:rPr>
        <w:t xml:space="preserve"> </w:t>
      </w:r>
      <w:r w:rsidR="001E054D" w:rsidRPr="001E054D">
        <w:rPr>
          <w:lang w:val="es-CO"/>
        </w:rPr>
        <w:t xml:space="preserve">carece usted de una </w:t>
      </w:r>
      <w:r w:rsidR="001E054D">
        <w:rPr>
          <w:lang w:val="es-CO"/>
        </w:rPr>
        <w:t>b</w:t>
      </w:r>
      <w:r w:rsidR="001E054D" w:rsidRPr="001E054D">
        <w:rPr>
          <w:lang w:val="es-CO"/>
        </w:rPr>
        <w:t>uena soluci</w:t>
      </w:r>
      <w:r w:rsidR="001E054D">
        <w:rPr>
          <w:lang w:val="es-CO"/>
        </w:rPr>
        <w:t>ón?</w:t>
      </w:r>
      <w:del w:id="50" w:author="a" w:date="2009-03-10T12:50:00Z">
        <w:r w:rsidR="000A0910" w:rsidRPr="001E054D" w:rsidDel="00024F4E">
          <w:rPr>
            <w:lang w:val="es-CO"/>
          </w:rPr>
          <w:delText xml:space="preserve"> </w:delText>
        </w:r>
      </w:del>
    </w:p>
    <w:p w:rsidR="003B5D73" w:rsidRPr="00024F4E" w:rsidRDefault="0053089A" w:rsidP="00024F4E">
      <w:pPr>
        <w:pStyle w:val="Paragraph2"/>
        <w:numPr>
          <w:ilvl w:val="0"/>
          <w:numId w:val="40"/>
        </w:numPr>
        <w:rPr>
          <w:lang w:val="es-CO"/>
        </w:rPr>
        <w:pPrChange w:id="51" w:author="a" w:date="2009-03-10T12:50:00Z">
          <w:pPr>
            <w:pStyle w:val="Paragraph2"/>
            <w:numPr>
              <w:numId w:val="28"/>
            </w:numPr>
            <w:tabs>
              <w:tab w:val="num" w:pos="1080"/>
            </w:tabs>
            <w:ind w:left="1080" w:hanging="360"/>
          </w:pPr>
        </w:pPrChange>
      </w:pPr>
      <w:r w:rsidRPr="00024F4E">
        <w:rPr>
          <w:lang w:val="es-CO"/>
        </w:rPr>
        <w:t>¿</w:t>
      </w:r>
      <w:r w:rsidR="001E054D" w:rsidRPr="00024F4E">
        <w:rPr>
          <w:lang w:val="es-CO"/>
        </w:rPr>
        <w:t>Cuáles son</w:t>
      </w:r>
      <w:r w:rsidR="000A0910" w:rsidRPr="00024F4E">
        <w:rPr>
          <w:lang w:val="es-CO"/>
        </w:rPr>
        <w:t>?</w:t>
      </w:r>
    </w:p>
    <w:p w:rsidR="00503FFE" w:rsidRPr="00024F4E" w:rsidRDefault="0053089A">
      <w:pPr>
        <w:pStyle w:val="Paragraph2"/>
        <w:numPr>
          <w:ilvl w:val="0"/>
          <w:numId w:val="28"/>
        </w:numPr>
        <w:rPr>
          <w:lang w:val="es-CO"/>
        </w:rPr>
      </w:pPr>
      <w:r w:rsidRPr="00024F4E">
        <w:rPr>
          <w:lang w:val="es-CO"/>
        </w:rPr>
        <w:t>¿</w:t>
      </w:r>
      <w:r w:rsidR="00503FFE" w:rsidRPr="00024F4E">
        <w:rPr>
          <w:lang w:val="es-CO"/>
        </w:rPr>
        <w:t xml:space="preserve">Siempre utiliza un método o herramienta diferente para cada </w:t>
      </w:r>
      <w:r w:rsidRPr="00024F4E">
        <w:rPr>
          <w:lang w:val="es-CO"/>
        </w:rPr>
        <w:t>situación?</w:t>
      </w:r>
    </w:p>
    <w:p w:rsidR="0053089A" w:rsidRDefault="0053089A">
      <w:pPr>
        <w:pStyle w:val="Paragraph2"/>
        <w:numPr>
          <w:ilvl w:val="0"/>
          <w:numId w:val="28"/>
        </w:numPr>
        <w:rPr>
          <w:ins w:id="52" w:author="a" w:date="2009-03-10T12:51:00Z"/>
          <w:lang w:val="es-CO"/>
        </w:rPr>
      </w:pPr>
      <w:del w:id="53" w:author="a" w:date="2009-03-10T12:50:00Z">
        <w:r w:rsidRPr="00024F4E" w:rsidDel="00024F4E">
          <w:rPr>
            <w:lang w:val="es-CO"/>
          </w:rPr>
          <w:delText>¿Cual</w:delText>
        </w:r>
      </w:del>
      <w:ins w:id="54" w:author="a" w:date="2009-03-10T12:50:00Z">
        <w:r w:rsidR="00024F4E">
          <w:rPr>
            <w:lang w:val="es-CO"/>
          </w:rPr>
          <w:t>¿Cuál</w:t>
        </w:r>
        <w:r w:rsidR="00024F4E">
          <w:rPr>
            <w:lang w:val="es-CO"/>
          </w:rPr>
          <w:t xml:space="preserve"> </w:t>
        </w:r>
      </w:ins>
      <w:r w:rsidRPr="00024F4E">
        <w:rPr>
          <w:lang w:val="es-CO"/>
        </w:rPr>
        <w:t>es el método más adecua</w:t>
      </w:r>
      <w:r>
        <w:rPr>
          <w:lang w:val="es-CO"/>
        </w:rPr>
        <w:t>do para usted?</w:t>
      </w:r>
    </w:p>
    <w:p w:rsidR="00024F4E" w:rsidRDefault="00024F4E">
      <w:pPr>
        <w:pStyle w:val="Paragraph2"/>
        <w:numPr>
          <w:ilvl w:val="0"/>
          <w:numId w:val="28"/>
        </w:numPr>
        <w:rPr>
          <w:ins w:id="55" w:author="a" w:date="2009-03-10T12:51:00Z"/>
          <w:lang w:val="es-CO"/>
        </w:rPr>
      </w:pPr>
      <w:ins w:id="56" w:author="a" w:date="2009-03-10T12:51:00Z">
        <w:r>
          <w:rPr>
            <w:lang w:val="es-CO"/>
          </w:rPr>
          <w:t xml:space="preserve">¿Las fuentes de información que usa para obtener los datos para sus cálculos, son de </w:t>
        </w:r>
        <w:r>
          <w:rPr>
            <w:lang w:val="es-CO"/>
          </w:rPr>
          <w:t>fácil</w:t>
        </w:r>
        <w:r>
          <w:rPr>
            <w:lang w:val="es-CO"/>
          </w:rPr>
          <w:t xml:space="preserve"> acceso?</w:t>
        </w:r>
      </w:ins>
    </w:p>
    <w:p w:rsidR="00024F4E" w:rsidRDefault="00024F4E">
      <w:pPr>
        <w:pStyle w:val="Paragraph2"/>
        <w:numPr>
          <w:ilvl w:val="0"/>
          <w:numId w:val="28"/>
        </w:numPr>
        <w:rPr>
          <w:lang w:val="es-CO"/>
        </w:rPr>
      </w:pPr>
      <w:ins w:id="57" w:author="a" w:date="2009-03-10T12:51:00Z">
        <w:r>
          <w:rPr>
            <w:lang w:val="es-CO"/>
          </w:rPr>
          <w:t>¿Qué tipo de información requiere para realizar un presu</w:t>
        </w:r>
      </w:ins>
      <w:ins w:id="58" w:author="a" w:date="2009-03-10T12:52:00Z">
        <w:r>
          <w:rPr>
            <w:lang w:val="es-CO"/>
          </w:rPr>
          <w:t>pu</w:t>
        </w:r>
      </w:ins>
      <w:ins w:id="59" w:author="a" w:date="2009-03-10T12:51:00Z">
        <w:r>
          <w:rPr>
            <w:lang w:val="es-CO"/>
          </w:rPr>
          <w:t>esto de pro</w:t>
        </w:r>
      </w:ins>
      <w:ins w:id="60" w:author="a" w:date="2009-03-10T12:52:00Z">
        <w:r>
          <w:rPr>
            <w:lang w:val="es-CO"/>
          </w:rPr>
          <w:t>ducción?</w:t>
        </w:r>
      </w:ins>
    </w:p>
    <w:p w:rsidR="006222A8" w:rsidDel="00024F4E" w:rsidRDefault="006222A8" w:rsidP="006222A8">
      <w:pPr>
        <w:pStyle w:val="Paragraph2"/>
        <w:ind w:left="1080"/>
        <w:rPr>
          <w:del w:id="61" w:author="a" w:date="2009-03-10T12:52:00Z"/>
          <w:lang w:val="es-CO"/>
        </w:rPr>
      </w:pPr>
    </w:p>
    <w:p w:rsidR="006222A8" w:rsidRDefault="006222A8" w:rsidP="006222A8">
      <w:pPr>
        <w:pStyle w:val="Paragraph2"/>
        <w:ind w:left="1080"/>
        <w:rPr>
          <w:lang w:val="es-CO"/>
        </w:rPr>
      </w:pPr>
    </w:p>
    <w:p w:rsidR="000A0910" w:rsidRPr="00620698" w:rsidRDefault="00620698">
      <w:pPr>
        <w:pStyle w:val="Ttulo1"/>
        <w:rPr>
          <w:lang w:val="es-CO"/>
        </w:rPr>
      </w:pPr>
      <w:bookmarkStart w:id="62" w:name="_Toc207286201"/>
      <w:bookmarkEnd w:id="35"/>
      <w:r>
        <w:rPr>
          <w:lang w:val="es-CO"/>
        </w:rPr>
        <w:t>Comprensión d</w:t>
      </w:r>
      <w:r w:rsidRPr="00620698">
        <w:rPr>
          <w:lang w:val="es-CO"/>
        </w:rPr>
        <w:t>el Entorno del Usuario</w:t>
      </w:r>
      <w:bookmarkEnd w:id="62"/>
    </w:p>
    <w:p w:rsidR="000A0910" w:rsidDel="00024F4E" w:rsidRDefault="00041EC3">
      <w:pPr>
        <w:pStyle w:val="Paragraph2"/>
        <w:numPr>
          <w:ilvl w:val="0"/>
          <w:numId w:val="29"/>
        </w:numPr>
        <w:rPr>
          <w:del w:id="63" w:author="a" w:date="2009-03-10T12:52:00Z"/>
          <w:lang w:val="es-CO"/>
        </w:rPr>
      </w:pPr>
      <w:bookmarkStart w:id="64" w:name="_Toc431207020"/>
      <w:del w:id="65" w:author="a" w:date="2009-03-10T12:52:00Z">
        <w:r w:rsidDel="00024F4E">
          <w:rPr>
            <w:lang w:val="es-CO"/>
          </w:rPr>
          <w:delText>¿</w:delText>
        </w:r>
        <w:r w:rsidR="00620698" w:rsidRPr="00620698" w:rsidDel="00024F4E">
          <w:rPr>
            <w:lang w:val="es-CO"/>
          </w:rPr>
          <w:delText xml:space="preserve">Cuál es su </w:delText>
        </w:r>
        <w:r w:rsidR="00620698" w:rsidDel="00024F4E">
          <w:rPr>
            <w:lang w:val="es-CO"/>
          </w:rPr>
          <w:delText xml:space="preserve">formación </w:delText>
        </w:r>
        <w:r w:rsidR="00620698" w:rsidRPr="00620698" w:rsidDel="00024F4E">
          <w:rPr>
            <w:lang w:val="es-CO"/>
          </w:rPr>
          <w:delText>educa</w:delText>
        </w:r>
        <w:r w:rsidR="00620698" w:rsidDel="00024F4E">
          <w:rPr>
            <w:lang w:val="es-CO"/>
          </w:rPr>
          <w:delText>tiva</w:delText>
        </w:r>
        <w:r w:rsidR="00620698" w:rsidRPr="00620698" w:rsidDel="00024F4E">
          <w:rPr>
            <w:lang w:val="es-CO"/>
          </w:rPr>
          <w:delText>?</w:delText>
        </w:r>
      </w:del>
    </w:p>
    <w:p w:rsidR="000A0910" w:rsidDel="00024F4E" w:rsidRDefault="00041EC3">
      <w:pPr>
        <w:pStyle w:val="Paragraph2"/>
        <w:numPr>
          <w:ilvl w:val="0"/>
          <w:numId w:val="29"/>
        </w:numPr>
        <w:rPr>
          <w:del w:id="66" w:author="a" w:date="2009-03-10T12:52:00Z"/>
          <w:lang w:val="es-CO"/>
        </w:rPr>
      </w:pPr>
      <w:del w:id="67" w:author="a" w:date="2009-03-10T12:52:00Z">
        <w:r w:rsidDel="00024F4E">
          <w:rPr>
            <w:lang w:val="es-CO"/>
          </w:rPr>
          <w:delText>¿</w:delText>
        </w:r>
        <w:r w:rsidR="00620698" w:rsidRPr="00620698" w:rsidDel="00024F4E">
          <w:rPr>
            <w:lang w:val="es-CO"/>
          </w:rPr>
          <w:delText>Cuál es</w:delText>
        </w:r>
        <w:r w:rsidR="00620698" w:rsidDel="00024F4E">
          <w:rPr>
            <w:lang w:val="es-CO"/>
          </w:rPr>
          <w:delText xml:space="preserve"> </w:delText>
        </w:r>
        <w:r w:rsidR="00620698" w:rsidRPr="00620698" w:rsidDel="00024F4E">
          <w:rPr>
            <w:lang w:val="es-CO"/>
          </w:rPr>
          <w:delText xml:space="preserve">su </w:delText>
        </w:r>
        <w:r w:rsidR="00620698" w:rsidDel="00024F4E">
          <w:rPr>
            <w:lang w:val="es-CO"/>
          </w:rPr>
          <w:delText>f</w:delText>
        </w:r>
        <w:r w:rsidR="00620698" w:rsidRPr="00620698" w:rsidDel="00024F4E">
          <w:rPr>
            <w:lang w:val="es-CO"/>
          </w:rPr>
          <w:delText>ormación en compu</w:delText>
        </w:r>
        <w:r w:rsidR="00620698" w:rsidDel="00024F4E">
          <w:rPr>
            <w:lang w:val="es-CO"/>
          </w:rPr>
          <w:delText>t</w:delText>
        </w:r>
        <w:r w:rsidR="00620698" w:rsidRPr="00620698" w:rsidDel="00024F4E">
          <w:rPr>
            <w:lang w:val="es-CO"/>
          </w:rPr>
          <w:delText>adores</w:delText>
        </w:r>
        <w:r w:rsidR="000A0910" w:rsidRPr="00620698" w:rsidDel="00024F4E">
          <w:rPr>
            <w:lang w:val="es-CO"/>
          </w:rPr>
          <w:delText>?</w:delText>
        </w:r>
      </w:del>
    </w:p>
    <w:p w:rsidR="00B72CE1" w:rsidRDefault="00B72CE1" w:rsidP="00B72CE1">
      <w:pPr>
        <w:pStyle w:val="Paragraph2"/>
        <w:numPr>
          <w:ilvl w:val="0"/>
          <w:numId w:val="29"/>
        </w:numPr>
        <w:tabs>
          <w:tab w:val="left" w:pos="1080"/>
        </w:tabs>
        <w:suppressAutoHyphens/>
        <w:rPr>
          <w:lang w:val="es-CO"/>
        </w:rPr>
      </w:pPr>
      <w:r>
        <w:rPr>
          <w:lang w:val="es-CO"/>
        </w:rPr>
        <w:t>¿Cuál es el procedimiento que usted realiza para el cálculo de presupuestos de producción, teniendo en cuenta aspectos como por ejemplo variables y costos,  a</w:t>
      </w:r>
      <w:del w:id="68" w:author="a" w:date="2009-03-10T12:52:00Z">
        <w:r w:rsidDel="00024F4E">
          <w:rPr>
            <w:lang w:val="es-CO"/>
          </w:rPr>
          <w:delText xml:space="preserve"> </w:delText>
        </w:r>
      </w:del>
      <w:r>
        <w:rPr>
          <w:lang w:val="es-CO"/>
        </w:rPr>
        <w:t xml:space="preserve">demás de otros que usted crea convenientes </w:t>
      </w:r>
      <w:del w:id="69" w:author="a" w:date="2009-03-10T12:52:00Z">
        <w:r w:rsidDel="00024F4E">
          <w:rPr>
            <w:lang w:val="es-CO"/>
          </w:rPr>
          <w:delText>por favor menciónelos</w:delText>
        </w:r>
      </w:del>
      <w:ins w:id="70" w:author="a" w:date="2009-03-10T12:52:00Z">
        <w:r w:rsidR="00024F4E">
          <w:rPr>
            <w:lang w:val="es-CO"/>
          </w:rPr>
          <w:t>mencionar</w:t>
        </w:r>
      </w:ins>
      <w:r>
        <w:rPr>
          <w:lang w:val="es-CO"/>
        </w:rPr>
        <w:t>?</w:t>
      </w:r>
    </w:p>
    <w:p w:rsidR="00B72CE1" w:rsidRDefault="00B72CE1" w:rsidP="00B72CE1">
      <w:pPr>
        <w:pStyle w:val="Paragraph2"/>
        <w:numPr>
          <w:ilvl w:val="0"/>
          <w:numId w:val="29"/>
        </w:numPr>
        <w:tabs>
          <w:tab w:val="left" w:pos="1080"/>
        </w:tabs>
        <w:suppressAutoHyphens/>
        <w:rPr>
          <w:lang w:val="es-CO"/>
        </w:rPr>
      </w:pPr>
      <w:r>
        <w:rPr>
          <w:lang w:val="es-CO"/>
        </w:rPr>
        <w:t>¿Cómo representaría usted el cálculo de presupuestos de producción de forma grafica?</w:t>
      </w:r>
    </w:p>
    <w:p w:rsidR="006222A8" w:rsidRDefault="006222A8" w:rsidP="006222A8">
      <w:pPr>
        <w:pStyle w:val="Paragraph2"/>
        <w:numPr>
          <w:ilvl w:val="0"/>
          <w:numId w:val="29"/>
        </w:numPr>
        <w:rPr>
          <w:lang w:val="es-CO"/>
        </w:rPr>
      </w:pPr>
      <w:r>
        <w:rPr>
          <w:lang w:val="es-CO"/>
        </w:rPr>
        <w:t>¿Utiliza usted un histórico de información cuando se dispone a hacer un presupuesto</w:t>
      </w:r>
      <w:r w:rsidRPr="00620698">
        <w:rPr>
          <w:lang w:val="es-CO"/>
        </w:rPr>
        <w:t>?</w:t>
      </w:r>
    </w:p>
    <w:p w:rsidR="00A124E1" w:rsidRDefault="00041EC3" w:rsidP="00B1579F">
      <w:pPr>
        <w:pStyle w:val="Paragraph2"/>
        <w:numPr>
          <w:ilvl w:val="0"/>
          <w:numId w:val="29"/>
        </w:numPr>
        <w:rPr>
          <w:lang w:val="es-CO"/>
        </w:rPr>
      </w:pPr>
      <w:r>
        <w:rPr>
          <w:lang w:val="es-CO"/>
        </w:rPr>
        <w:t>¿</w:t>
      </w:r>
      <w:r w:rsidR="00620698" w:rsidRPr="00620698">
        <w:rPr>
          <w:lang w:val="es-CO"/>
        </w:rPr>
        <w:t xml:space="preserve">Qué </w:t>
      </w:r>
      <w:del w:id="71" w:author="a" w:date="2009-03-10T12:53:00Z">
        <w:r w:rsidR="00620698" w:rsidRPr="00620698" w:rsidDel="00024F4E">
          <w:rPr>
            <w:lang w:val="es-CO"/>
          </w:rPr>
          <w:delText xml:space="preserve">plataformas </w:delText>
        </w:r>
      </w:del>
      <w:ins w:id="72" w:author="a" w:date="2009-03-10T12:53:00Z">
        <w:r w:rsidR="00024F4E">
          <w:rPr>
            <w:lang w:val="es-CO"/>
          </w:rPr>
          <w:t>herramientas tecnológicas</w:t>
        </w:r>
        <w:r w:rsidR="00024F4E" w:rsidRPr="00620698">
          <w:rPr>
            <w:lang w:val="es-CO"/>
          </w:rPr>
          <w:t xml:space="preserve"> </w:t>
        </w:r>
      </w:ins>
      <w:r w:rsidR="00620698" w:rsidRPr="00620698">
        <w:rPr>
          <w:lang w:val="es-CO"/>
        </w:rPr>
        <w:t>está</w:t>
      </w:r>
      <w:del w:id="73" w:author="a" w:date="2009-03-10T12:53:00Z">
        <w:r w:rsidR="00620698" w:rsidRPr="00620698" w:rsidDel="00024F4E">
          <w:rPr>
            <w:lang w:val="es-CO"/>
          </w:rPr>
          <w:delText>n</w:delText>
        </w:r>
      </w:del>
      <w:r w:rsidR="00620698" w:rsidRPr="00620698">
        <w:rPr>
          <w:lang w:val="es-CO"/>
        </w:rPr>
        <w:t xml:space="preserve"> usando</w:t>
      </w:r>
      <w:ins w:id="74" w:author="a" w:date="2009-03-10T12:53:00Z">
        <w:r w:rsidR="00024F4E">
          <w:rPr>
            <w:lang w:val="es-CO"/>
          </w:rPr>
          <w:t xml:space="preserve"> para apoyar su generación de presupuesto de producción</w:t>
        </w:r>
      </w:ins>
      <w:r w:rsidR="000A0910" w:rsidRPr="00620698">
        <w:rPr>
          <w:lang w:val="es-CO"/>
        </w:rPr>
        <w:t>?</w:t>
      </w:r>
    </w:p>
    <w:p w:rsidR="00B72CE1" w:rsidRDefault="0024683E" w:rsidP="00B72CE1">
      <w:pPr>
        <w:pStyle w:val="Paragraph2"/>
        <w:numPr>
          <w:ilvl w:val="0"/>
          <w:numId w:val="29"/>
        </w:numPr>
        <w:tabs>
          <w:tab w:val="left" w:pos="1080"/>
        </w:tabs>
        <w:suppressAutoHyphens/>
        <w:rPr>
          <w:lang w:val="es-CO"/>
        </w:rPr>
      </w:pPr>
      <w:r>
        <w:rPr>
          <w:lang w:val="es-CO"/>
        </w:rPr>
        <w:t>¿L</w:t>
      </w:r>
      <w:r w:rsidR="00B72CE1">
        <w:rPr>
          <w:lang w:val="es-CO"/>
        </w:rPr>
        <w:t xml:space="preserve">e parecería de importancia </w:t>
      </w:r>
      <w:r>
        <w:rPr>
          <w:lang w:val="es-CO"/>
        </w:rPr>
        <w:t>representar de forma grafica el cálculo de presupuestos de producción</w:t>
      </w:r>
      <w:r w:rsidR="00B72CE1">
        <w:rPr>
          <w:lang w:val="es-CO"/>
        </w:rPr>
        <w:t xml:space="preserve">? ¿Qué expectativas tendría? </w:t>
      </w:r>
    </w:p>
    <w:p w:rsidR="000A0910" w:rsidRDefault="00041EC3">
      <w:pPr>
        <w:pStyle w:val="Paragraph2"/>
        <w:numPr>
          <w:ilvl w:val="0"/>
          <w:numId w:val="29"/>
        </w:numPr>
        <w:rPr>
          <w:lang w:val="es-CO"/>
        </w:rPr>
      </w:pPr>
      <w:r>
        <w:rPr>
          <w:lang w:val="es-CO"/>
        </w:rPr>
        <w:t>¿</w:t>
      </w:r>
      <w:r w:rsidR="00620698" w:rsidRPr="00620698">
        <w:rPr>
          <w:lang w:val="es-CO"/>
        </w:rPr>
        <w:t>Qué aplicaciones adicionales usted utiliza y necesita que trabaje en conjunto</w:t>
      </w:r>
      <w:r w:rsidR="00B1579F">
        <w:rPr>
          <w:lang w:val="es-CO"/>
        </w:rPr>
        <w:t xml:space="preserve"> (para calcular presupuestos</w:t>
      </w:r>
      <w:r>
        <w:rPr>
          <w:lang w:val="es-CO"/>
        </w:rPr>
        <w:t xml:space="preserve"> de producción</w:t>
      </w:r>
      <w:r w:rsidR="00B1579F">
        <w:rPr>
          <w:lang w:val="es-CO"/>
        </w:rPr>
        <w:t>)</w:t>
      </w:r>
      <w:r w:rsidR="000A0910" w:rsidRPr="00620698">
        <w:rPr>
          <w:lang w:val="es-CO"/>
        </w:rPr>
        <w:t>?</w:t>
      </w:r>
    </w:p>
    <w:p w:rsidR="0024683E" w:rsidRDefault="0024683E">
      <w:pPr>
        <w:pStyle w:val="Paragraph2"/>
        <w:numPr>
          <w:ilvl w:val="0"/>
          <w:numId w:val="29"/>
        </w:numPr>
        <w:rPr>
          <w:lang w:val="es-CO"/>
        </w:rPr>
      </w:pPr>
      <w:r>
        <w:rPr>
          <w:lang w:val="es-CO"/>
        </w:rPr>
        <w:t>¿Conoce una herramienta para calculo de presupuestos de forma grafica?</w:t>
      </w:r>
    </w:p>
    <w:p w:rsidR="0024683E" w:rsidRDefault="0024683E">
      <w:pPr>
        <w:pStyle w:val="Paragraph2"/>
        <w:numPr>
          <w:ilvl w:val="0"/>
          <w:numId w:val="29"/>
        </w:numPr>
        <w:rPr>
          <w:lang w:val="es-CO"/>
        </w:rPr>
      </w:pPr>
      <w:r>
        <w:rPr>
          <w:lang w:val="es-CO"/>
        </w:rPr>
        <w:t>¿Alguna vez ha representado presupuestos de producción de forma grafica? ¿cuál es el procedimiento y la herramienta que utiliza para ello?</w:t>
      </w:r>
    </w:p>
    <w:p w:rsidR="0024683E" w:rsidRDefault="0024683E" w:rsidP="0024683E">
      <w:pPr>
        <w:pStyle w:val="Paragraph2"/>
        <w:numPr>
          <w:ilvl w:val="0"/>
          <w:numId w:val="29"/>
        </w:numPr>
        <w:tabs>
          <w:tab w:val="left" w:pos="1080"/>
        </w:tabs>
        <w:suppressAutoHyphens/>
        <w:rPr>
          <w:lang w:val="es-CO"/>
        </w:rPr>
      </w:pPr>
      <w:r>
        <w:rPr>
          <w:lang w:val="es-CO"/>
        </w:rPr>
        <w:t>¿Ha usado el modelado matemático para la optimización de algún proceso?</w:t>
      </w:r>
    </w:p>
    <w:p w:rsidR="0024683E" w:rsidRDefault="0024683E" w:rsidP="0024683E">
      <w:pPr>
        <w:pStyle w:val="Paragraph2"/>
        <w:numPr>
          <w:ilvl w:val="0"/>
          <w:numId w:val="29"/>
        </w:numPr>
        <w:rPr>
          <w:lang w:val="es-CO"/>
        </w:rPr>
      </w:pPr>
      <w:r>
        <w:rPr>
          <w:lang w:val="es-CO"/>
        </w:rPr>
        <w:t>¿</w:t>
      </w:r>
      <w:r w:rsidRPr="00620698">
        <w:rPr>
          <w:lang w:val="es-CO"/>
        </w:rPr>
        <w:t>Cuáles son sus e</w:t>
      </w:r>
      <w:r>
        <w:rPr>
          <w:lang w:val="es-CO"/>
        </w:rPr>
        <w:t>x</w:t>
      </w:r>
      <w:r w:rsidRPr="00620698">
        <w:rPr>
          <w:lang w:val="es-CO"/>
        </w:rPr>
        <w:t>pectativas sobre la capaci</w:t>
      </w:r>
      <w:r>
        <w:rPr>
          <w:lang w:val="es-CO"/>
        </w:rPr>
        <w:t>d</w:t>
      </w:r>
      <w:r w:rsidRPr="00620698">
        <w:rPr>
          <w:lang w:val="es-CO"/>
        </w:rPr>
        <w:t>ad de uso de</w:t>
      </w:r>
      <w:r>
        <w:rPr>
          <w:lang w:val="es-CO"/>
        </w:rPr>
        <w:t xml:space="preserve"> </w:t>
      </w:r>
      <w:r w:rsidRPr="00620698">
        <w:rPr>
          <w:lang w:val="es-CO"/>
        </w:rPr>
        <w:t>l</w:t>
      </w:r>
      <w:r>
        <w:rPr>
          <w:lang w:val="es-CO"/>
        </w:rPr>
        <w:t>a herramienta en mención</w:t>
      </w:r>
      <w:r w:rsidRPr="00620698">
        <w:rPr>
          <w:lang w:val="es-CO"/>
        </w:rPr>
        <w:t xml:space="preserve">? </w:t>
      </w:r>
    </w:p>
    <w:p w:rsidR="0024683E" w:rsidRDefault="0024683E" w:rsidP="0024683E">
      <w:pPr>
        <w:pStyle w:val="Paragraph2"/>
        <w:numPr>
          <w:ilvl w:val="0"/>
          <w:numId w:val="29"/>
        </w:numPr>
        <w:tabs>
          <w:tab w:val="left" w:pos="1080"/>
        </w:tabs>
        <w:suppressAutoHyphens/>
        <w:rPr>
          <w:lang w:val="es-CO"/>
        </w:rPr>
      </w:pPr>
      <w:r>
        <w:rPr>
          <w:lang w:val="es-CO"/>
        </w:rPr>
        <w:t xml:space="preserve">¿Usted conoce técnicas para representar </w:t>
      </w:r>
      <w:del w:id="75" w:author="a" w:date="2009-03-10T12:53:00Z">
        <w:r w:rsidDel="00024F4E">
          <w:rPr>
            <w:lang w:val="es-CO"/>
          </w:rPr>
          <w:delText xml:space="preserve">líneas </w:delText>
        </w:r>
      </w:del>
      <w:ins w:id="76" w:author="a" w:date="2009-03-10T12:53:00Z">
        <w:r w:rsidR="00024F4E">
          <w:rPr>
            <w:lang w:val="es-CO"/>
          </w:rPr>
          <w:t>presupuestos</w:t>
        </w:r>
        <w:r w:rsidR="00024F4E">
          <w:rPr>
            <w:lang w:val="es-CO"/>
          </w:rPr>
          <w:t xml:space="preserve"> </w:t>
        </w:r>
      </w:ins>
      <w:r>
        <w:rPr>
          <w:lang w:val="es-CO"/>
        </w:rPr>
        <w:t>de producción con modelos matemáticos? Cuáles</w:t>
      </w:r>
      <w:proofErr w:type="gramStart"/>
      <w:r>
        <w:rPr>
          <w:lang w:val="es-CO"/>
        </w:rPr>
        <w:t>?</w:t>
      </w:r>
      <w:proofErr w:type="gramEnd"/>
    </w:p>
    <w:p w:rsidR="0024683E" w:rsidRDefault="0024683E" w:rsidP="0024683E">
      <w:pPr>
        <w:pStyle w:val="Paragraph2"/>
        <w:numPr>
          <w:ilvl w:val="0"/>
          <w:numId w:val="29"/>
        </w:numPr>
        <w:tabs>
          <w:tab w:val="left" w:pos="1080"/>
        </w:tabs>
        <w:suppressAutoHyphens/>
        <w:rPr>
          <w:lang w:val="es-CO"/>
        </w:rPr>
      </w:pPr>
      <w:r>
        <w:rPr>
          <w:lang w:val="es-CO"/>
        </w:rPr>
        <w:t>¿Cuál es la forma para realizar el mejor presupuesto de producción?</w:t>
      </w:r>
    </w:p>
    <w:p w:rsidR="000D69B0" w:rsidRPr="00B1579F" w:rsidRDefault="00041EC3" w:rsidP="00B1579F">
      <w:pPr>
        <w:pStyle w:val="Paragraph2"/>
        <w:numPr>
          <w:ilvl w:val="0"/>
          <w:numId w:val="29"/>
        </w:numPr>
        <w:rPr>
          <w:lang w:val="es-CO"/>
        </w:rPr>
      </w:pPr>
      <w:r>
        <w:rPr>
          <w:lang w:val="es-CO"/>
        </w:rPr>
        <w:t>¿</w:t>
      </w:r>
      <w:r w:rsidR="00620698" w:rsidRPr="00B1579F">
        <w:rPr>
          <w:lang w:val="es-CO"/>
        </w:rPr>
        <w:t>Cuáles son sus expectativas sobre el tiempo de entrenamiento</w:t>
      </w:r>
      <w:r w:rsidR="000A0910" w:rsidRPr="00B1579F">
        <w:rPr>
          <w:lang w:val="es-CO"/>
        </w:rPr>
        <w:t>?</w:t>
      </w:r>
      <w:r w:rsidR="000D69B0" w:rsidRPr="00B1579F">
        <w:rPr>
          <w:lang w:val="es-CO"/>
        </w:rPr>
        <w:t xml:space="preserve"> </w:t>
      </w:r>
    </w:p>
    <w:p w:rsidR="000A0910" w:rsidRDefault="00041EC3">
      <w:pPr>
        <w:pStyle w:val="Paragraph2"/>
        <w:numPr>
          <w:ilvl w:val="0"/>
          <w:numId w:val="29"/>
        </w:numPr>
        <w:rPr>
          <w:ins w:id="77" w:author="a" w:date="2009-03-10T12:54:00Z"/>
          <w:lang w:val="es-CO"/>
        </w:rPr>
      </w:pPr>
      <w:r>
        <w:rPr>
          <w:lang w:val="es-CO"/>
        </w:rPr>
        <w:t>¿</w:t>
      </w:r>
      <w:r w:rsidR="00620698" w:rsidRPr="00B1579F">
        <w:rPr>
          <w:lang w:val="es-CO"/>
        </w:rPr>
        <w:t>Qué tipo de documentos impresos y en línea necesitan</w:t>
      </w:r>
      <w:r w:rsidR="000A0910" w:rsidRPr="00B1579F">
        <w:rPr>
          <w:lang w:val="es-CO"/>
        </w:rPr>
        <w:t>?</w:t>
      </w:r>
      <w:r w:rsidR="000A0910" w:rsidRPr="00620698">
        <w:rPr>
          <w:lang w:val="es-CO"/>
        </w:rPr>
        <w:t xml:space="preserve"> </w:t>
      </w:r>
    </w:p>
    <w:p w:rsidR="00024F4E" w:rsidRDefault="00024F4E" w:rsidP="00024F4E">
      <w:pPr>
        <w:pStyle w:val="Paragraph2"/>
        <w:ind w:left="1080"/>
        <w:rPr>
          <w:lang w:val="es-CO"/>
        </w:rPr>
        <w:pPrChange w:id="78" w:author="a" w:date="2009-03-10T12:54:00Z">
          <w:pPr>
            <w:pStyle w:val="Paragraph2"/>
            <w:numPr>
              <w:numId w:val="29"/>
            </w:numPr>
            <w:tabs>
              <w:tab w:val="num" w:pos="1080"/>
            </w:tabs>
            <w:ind w:left="1080" w:hanging="360"/>
          </w:pPr>
        </w:pPrChange>
      </w:pPr>
    </w:p>
    <w:p w:rsidR="000D69B0" w:rsidDel="00024F4E" w:rsidRDefault="000D69B0" w:rsidP="000D69B0">
      <w:pPr>
        <w:pStyle w:val="Paragraph2"/>
        <w:ind w:left="1080"/>
        <w:rPr>
          <w:del w:id="79" w:author="a" w:date="2009-03-10T12:54:00Z"/>
          <w:lang w:val="es-CO"/>
        </w:rPr>
      </w:pPr>
    </w:p>
    <w:p w:rsidR="00A675EE" w:rsidDel="00024F4E" w:rsidRDefault="00A675EE" w:rsidP="000D69B0">
      <w:pPr>
        <w:pStyle w:val="Paragraph2"/>
        <w:ind w:left="1080"/>
        <w:rPr>
          <w:del w:id="80" w:author="a" w:date="2009-03-10T12:54:00Z"/>
          <w:lang w:val="es-CO"/>
        </w:rPr>
      </w:pPr>
    </w:p>
    <w:p w:rsidR="00A675EE" w:rsidRPr="00620698" w:rsidDel="00024F4E" w:rsidRDefault="00A675EE" w:rsidP="000D69B0">
      <w:pPr>
        <w:pStyle w:val="Paragraph2"/>
        <w:ind w:left="1080"/>
        <w:rPr>
          <w:del w:id="81" w:author="a" w:date="2009-03-10T12:54:00Z"/>
          <w:lang w:val="es-CO"/>
        </w:rPr>
      </w:pPr>
    </w:p>
    <w:p w:rsidR="0024683E" w:rsidDel="00024F4E" w:rsidRDefault="0024683E" w:rsidP="0024683E">
      <w:pPr>
        <w:pStyle w:val="Paragraph2"/>
        <w:ind w:left="1080"/>
        <w:rPr>
          <w:del w:id="82" w:author="a" w:date="2009-03-10T12:54:00Z"/>
          <w:lang w:val="es-CO"/>
        </w:rPr>
      </w:pPr>
      <w:bookmarkStart w:id="83" w:name="_Toc431207022"/>
      <w:bookmarkEnd w:id="64"/>
    </w:p>
    <w:p w:rsidR="00DE7DB3" w:rsidDel="00024F4E" w:rsidRDefault="00DE7DB3" w:rsidP="0024683E">
      <w:pPr>
        <w:pStyle w:val="Paragraph2"/>
        <w:ind w:left="1080"/>
        <w:rPr>
          <w:del w:id="84" w:author="a" w:date="2009-03-10T12:54:00Z"/>
          <w:lang w:val="es-CO"/>
        </w:rPr>
      </w:pPr>
    </w:p>
    <w:p w:rsidR="000A0910" w:rsidRDefault="00620698">
      <w:pPr>
        <w:pStyle w:val="Ttulo1"/>
        <w:rPr>
          <w:lang w:val="es-CO"/>
        </w:rPr>
      </w:pPr>
      <w:bookmarkStart w:id="85" w:name="_Toc379183603"/>
      <w:bookmarkStart w:id="86" w:name="_Toc207286203"/>
      <w:bookmarkEnd w:id="83"/>
      <w:r w:rsidRPr="00620698">
        <w:rPr>
          <w:lang w:val="es-CO"/>
        </w:rPr>
        <w:t>Aportes del Analista sobre los Problemas de lo</w:t>
      </w:r>
      <w:r w:rsidR="00DE7DB3">
        <w:rPr>
          <w:lang w:val="es-CO"/>
        </w:rPr>
        <w:t>s</w:t>
      </w:r>
      <w:r w:rsidRPr="00620698">
        <w:rPr>
          <w:lang w:val="es-CO"/>
        </w:rPr>
        <w:t xml:space="preserve"> Interesados</w:t>
      </w:r>
      <w:r w:rsidR="000A0910" w:rsidRPr="00620698">
        <w:rPr>
          <w:lang w:val="es-CO"/>
        </w:rPr>
        <w:t xml:space="preserve"> (</w:t>
      </w:r>
      <w:r>
        <w:rPr>
          <w:lang w:val="es-CO"/>
        </w:rPr>
        <w:t>suposiciones válidas e inválidas</w:t>
      </w:r>
      <w:r w:rsidR="000A0910" w:rsidRPr="00620698">
        <w:rPr>
          <w:lang w:val="es-CO"/>
        </w:rPr>
        <w:t>)</w:t>
      </w:r>
      <w:bookmarkEnd w:id="85"/>
      <w:bookmarkEnd w:id="86"/>
    </w:p>
    <w:p w:rsidR="00DE7DB3" w:rsidRDefault="00DE7DB3" w:rsidP="00DE7DB3">
      <w:pPr>
        <w:rPr>
          <w:lang w:val="es-CO"/>
        </w:rPr>
      </w:pPr>
    </w:p>
    <w:p w:rsidR="00DE7DB3" w:rsidRPr="00F327F2" w:rsidRDefault="00DE7DB3" w:rsidP="00DE7DB3">
      <w:pPr>
        <w:pStyle w:val="Paragraph2"/>
        <w:numPr>
          <w:ilvl w:val="0"/>
          <w:numId w:val="30"/>
        </w:numPr>
        <w:rPr>
          <w:lang w:val="es-CO"/>
        </w:rPr>
      </w:pPr>
      <w:bookmarkStart w:id="87" w:name="_Toc431207024"/>
      <w:bookmarkStart w:id="88" w:name="_Toc438353131"/>
      <w:r>
        <w:rPr>
          <w:lang w:val="es-CO"/>
        </w:rPr>
        <w:t>¿</w:t>
      </w:r>
      <w:r w:rsidRPr="00041EC3">
        <w:rPr>
          <w:lang w:val="es-CO"/>
        </w:rPr>
        <w:t>Necesita reducir tiempos</w:t>
      </w:r>
      <w:r>
        <w:rPr>
          <w:lang w:val="es-CO"/>
        </w:rPr>
        <w:t xml:space="preserve"> con una herramienta de optimización?</w:t>
      </w:r>
    </w:p>
    <w:p w:rsidR="00DE7DB3" w:rsidRPr="00F327F2" w:rsidRDefault="00DE7DB3" w:rsidP="00DE7DB3">
      <w:pPr>
        <w:pStyle w:val="Paragraph2"/>
        <w:numPr>
          <w:ilvl w:val="0"/>
          <w:numId w:val="30"/>
        </w:numPr>
        <w:rPr>
          <w:lang w:val="es-CO"/>
        </w:rPr>
      </w:pPr>
      <w:r>
        <w:rPr>
          <w:lang w:val="es-CO"/>
        </w:rPr>
        <w:t>¿Necesita estandarizar el método de elaboración de presupuestos de producción?</w:t>
      </w:r>
    </w:p>
    <w:p w:rsidR="00DE7DB3" w:rsidRDefault="00DE7DB3" w:rsidP="00DE7DB3">
      <w:pPr>
        <w:pStyle w:val="Paragraph2"/>
        <w:numPr>
          <w:ilvl w:val="0"/>
          <w:numId w:val="30"/>
        </w:numPr>
        <w:rPr>
          <w:lang w:val="es-CO"/>
        </w:rPr>
      </w:pPr>
      <w:r>
        <w:rPr>
          <w:lang w:val="es-CO"/>
        </w:rPr>
        <w:t>¿Necesita exactitud y confiabilidad en el presupuesto elaborado?</w:t>
      </w:r>
    </w:p>
    <w:p w:rsidR="00DE7DB3" w:rsidRDefault="00DE7DB3" w:rsidP="00DE7DB3">
      <w:pPr>
        <w:pStyle w:val="Paragraph2"/>
        <w:numPr>
          <w:ilvl w:val="0"/>
          <w:numId w:val="30"/>
        </w:numPr>
        <w:rPr>
          <w:lang w:val="es-CO"/>
        </w:rPr>
      </w:pPr>
      <w:r>
        <w:rPr>
          <w:lang w:val="es-CO"/>
        </w:rPr>
        <w:t xml:space="preserve">¿Le gustaría contar con una herramienta que le ayude a hacer su trabajo igual o mejor que en la actualidad que a demás le ayude a reducir tiempos, costo </w:t>
      </w:r>
      <w:proofErr w:type="spellStart"/>
      <w:r>
        <w:rPr>
          <w:lang w:val="es-CO"/>
        </w:rPr>
        <w:t>etc</w:t>
      </w:r>
      <w:proofErr w:type="spellEnd"/>
      <w:r>
        <w:rPr>
          <w:lang w:val="es-CO"/>
        </w:rPr>
        <w:t>?</w:t>
      </w:r>
    </w:p>
    <w:p w:rsidR="00DE7DB3" w:rsidRPr="00F327F2" w:rsidRDefault="00DE7DB3" w:rsidP="00DE7DB3">
      <w:pPr>
        <w:pStyle w:val="Paragraph2"/>
        <w:numPr>
          <w:ilvl w:val="0"/>
          <w:numId w:val="30"/>
        </w:numPr>
        <w:rPr>
          <w:lang w:val="es-CO"/>
        </w:rPr>
      </w:pPr>
      <w:r>
        <w:rPr>
          <w:lang w:val="es-CO"/>
        </w:rPr>
        <w:t xml:space="preserve">¿Cree usted que modelar un presupuesto de forma grafica le ayudara a mejorar los métodos actuales </w:t>
      </w:r>
      <w:r>
        <w:rPr>
          <w:lang w:val="es-CO"/>
        </w:rPr>
        <w:lastRenderedPageBreak/>
        <w:t>para estos cálculos?</w:t>
      </w:r>
    </w:p>
    <w:p w:rsidR="00DE7DB3" w:rsidRPr="00DE7DB3" w:rsidRDefault="00DE7DB3">
      <w:pPr>
        <w:pStyle w:val="Paragraph2"/>
        <w:numPr>
          <w:ilvl w:val="0"/>
          <w:numId w:val="30"/>
        </w:numPr>
        <w:rPr>
          <w:lang w:val="es-CO"/>
        </w:rPr>
      </w:pPr>
    </w:p>
    <w:p w:rsidR="000A0910" w:rsidRPr="00620698" w:rsidRDefault="00620698">
      <w:pPr>
        <w:pStyle w:val="Paragraph2"/>
        <w:numPr>
          <w:ilvl w:val="0"/>
          <w:numId w:val="30"/>
        </w:numPr>
        <w:rPr>
          <w:lang w:val="es-CO"/>
        </w:rPr>
      </w:pPr>
      <w:r w:rsidRPr="00620698">
        <w:rPr>
          <w:lang w:val="es-CO"/>
        </w:rPr>
        <w:t>Qué problemas, si los hay, están asociados con:</w:t>
      </w:r>
    </w:p>
    <w:p w:rsidR="000A0910" w:rsidRPr="00F327F2" w:rsidRDefault="000D69B0">
      <w:pPr>
        <w:pStyle w:val="Paragraph2"/>
        <w:numPr>
          <w:ilvl w:val="0"/>
          <w:numId w:val="31"/>
        </w:numPr>
        <w:rPr>
          <w:lang w:val="es-CO"/>
        </w:rPr>
      </w:pPr>
      <w:r>
        <w:rPr>
          <w:lang w:val="es-CO"/>
        </w:rPr>
        <w:t>La integridad.</w:t>
      </w:r>
    </w:p>
    <w:p w:rsidR="000A0910" w:rsidRPr="00F327F2" w:rsidRDefault="000D69B0">
      <w:pPr>
        <w:pStyle w:val="Paragraph2"/>
        <w:numPr>
          <w:ilvl w:val="0"/>
          <w:numId w:val="31"/>
        </w:numPr>
        <w:rPr>
          <w:lang w:val="es-CO"/>
        </w:rPr>
      </w:pPr>
      <w:r>
        <w:rPr>
          <w:lang w:val="es-CO"/>
        </w:rPr>
        <w:t>Fiabilidad.</w:t>
      </w:r>
    </w:p>
    <w:p w:rsidR="000A0910" w:rsidRPr="00F327F2" w:rsidRDefault="000D69B0">
      <w:pPr>
        <w:pStyle w:val="Paragraph2"/>
        <w:numPr>
          <w:ilvl w:val="0"/>
          <w:numId w:val="31"/>
        </w:numPr>
        <w:rPr>
          <w:lang w:val="es-CO"/>
        </w:rPr>
      </w:pPr>
      <w:r>
        <w:rPr>
          <w:lang w:val="es-CO"/>
        </w:rPr>
        <w:t>Equipos de cómputo con el Hardware adecuado.</w:t>
      </w:r>
    </w:p>
    <w:p w:rsidR="00DE7DB3" w:rsidRPr="001607FD" w:rsidRDefault="00DE7DB3" w:rsidP="00DE7DB3">
      <w:pPr>
        <w:pStyle w:val="Paragraph2"/>
        <w:ind w:left="1440"/>
        <w:rPr>
          <w:lang w:val="es-CO"/>
        </w:rPr>
      </w:pPr>
    </w:p>
    <w:p w:rsidR="000A0910" w:rsidRPr="001607FD" w:rsidRDefault="001607FD">
      <w:pPr>
        <w:pStyle w:val="Ttulo1"/>
        <w:rPr>
          <w:lang w:val="es-CO"/>
        </w:rPr>
      </w:pPr>
      <w:bookmarkStart w:id="89" w:name="_Toc379183604"/>
      <w:bookmarkStart w:id="90" w:name="_Toc207286204"/>
      <w:bookmarkEnd w:id="87"/>
      <w:bookmarkEnd w:id="88"/>
      <w:r w:rsidRPr="001607FD">
        <w:rPr>
          <w:lang w:val="es-CO"/>
        </w:rPr>
        <w:t xml:space="preserve">Evaluar la Solución </w:t>
      </w:r>
      <w:r w:rsidR="000A0910" w:rsidRPr="001607FD">
        <w:rPr>
          <w:lang w:val="es-CO"/>
        </w:rPr>
        <w:t>(</w:t>
      </w:r>
      <w:r w:rsidRPr="001607FD">
        <w:rPr>
          <w:lang w:val="es-CO"/>
        </w:rPr>
        <w:t>Si Aplica</w:t>
      </w:r>
      <w:r w:rsidR="000A0910" w:rsidRPr="001607FD">
        <w:rPr>
          <w:lang w:val="es-CO"/>
        </w:rPr>
        <w:t>)</w:t>
      </w:r>
      <w:bookmarkEnd w:id="89"/>
      <w:bookmarkEnd w:id="90"/>
    </w:p>
    <w:p w:rsidR="00DE7DB3" w:rsidRPr="00DE7DB3" w:rsidRDefault="00DE7DB3" w:rsidP="00DE7DB3">
      <w:pPr>
        <w:pStyle w:val="Paragraph2"/>
        <w:numPr>
          <w:ilvl w:val="0"/>
          <w:numId w:val="30"/>
        </w:numPr>
        <w:rPr>
          <w:lang w:val="es-CO"/>
        </w:rPr>
      </w:pPr>
      <w:bookmarkStart w:id="91" w:name="_Toc431207026"/>
      <w:r>
        <w:rPr>
          <w:lang w:val="es-CO"/>
        </w:rPr>
        <w:t>S</w:t>
      </w:r>
      <w:r w:rsidR="001607FD" w:rsidRPr="00466CD6">
        <w:rPr>
          <w:lang w:val="es-CO"/>
        </w:rPr>
        <w:t xml:space="preserve">i pudiera </w:t>
      </w:r>
      <w:r w:rsidR="000D69B0">
        <w:rPr>
          <w:lang w:val="es-CO"/>
        </w:rPr>
        <w:t>utilizar una herramienta que le permita elaborar presupuestos</w:t>
      </w:r>
      <w:r w:rsidR="00401B0D">
        <w:rPr>
          <w:lang w:val="es-CO"/>
        </w:rPr>
        <w:t xml:space="preserve"> de una forma estándar para los diferentes tipos que utilizan, que le ahorrara tiempo, costos, esfuerzos</w:t>
      </w:r>
      <w:r>
        <w:rPr>
          <w:lang w:val="es-CO"/>
        </w:rPr>
        <w:t xml:space="preserve"> etc. ¿Qué le parecería?</w:t>
      </w:r>
    </w:p>
    <w:p w:rsidR="000A0910" w:rsidRDefault="001607FD">
      <w:pPr>
        <w:pStyle w:val="Paragraph2"/>
        <w:numPr>
          <w:ilvl w:val="0"/>
          <w:numId w:val="30"/>
        </w:numPr>
        <w:rPr>
          <w:lang w:val="es-CO"/>
        </w:rPr>
      </w:pPr>
      <w:r w:rsidRPr="001607FD">
        <w:rPr>
          <w:lang w:val="es-CO"/>
        </w:rPr>
        <w:t>Cómo clasificaría la importancia de esto</w:t>
      </w:r>
      <w:proofErr w:type="gramStart"/>
      <w:r w:rsidRPr="001607FD">
        <w:rPr>
          <w:lang w:val="es-CO"/>
        </w:rPr>
        <w:t>?</w:t>
      </w:r>
      <w:proofErr w:type="gramEnd"/>
      <w:r w:rsidR="000A0910" w:rsidRPr="001607FD">
        <w:rPr>
          <w:lang w:val="es-CO"/>
        </w:rPr>
        <w:t xml:space="preserve"> </w:t>
      </w:r>
    </w:p>
    <w:p w:rsidR="000A0910" w:rsidRPr="001607FD" w:rsidRDefault="000A0910">
      <w:pPr>
        <w:pStyle w:val="Paragraph2"/>
        <w:rPr>
          <w:lang w:val="es-CO"/>
        </w:rPr>
      </w:pPr>
    </w:p>
    <w:p w:rsidR="000A0910" w:rsidRDefault="001607FD">
      <w:pPr>
        <w:pStyle w:val="Ttulo1"/>
      </w:pPr>
      <w:bookmarkStart w:id="92" w:name="_Toc379183605"/>
      <w:bookmarkStart w:id="93" w:name="_Toc207286205"/>
      <w:bookmarkEnd w:id="91"/>
      <w:proofErr w:type="spellStart"/>
      <w:r>
        <w:t>Evaluar</w:t>
      </w:r>
      <w:proofErr w:type="spellEnd"/>
      <w:r>
        <w:t xml:space="preserve"> la</w:t>
      </w:r>
      <w:r w:rsidR="00DE7DB3">
        <w:t>d</w:t>
      </w:r>
      <w:r>
        <w:t xml:space="preserve"> </w:t>
      </w:r>
      <w:proofErr w:type="spellStart"/>
      <w:r>
        <w:t>Oportunidad</w:t>
      </w:r>
      <w:bookmarkEnd w:id="92"/>
      <w:bookmarkEnd w:id="93"/>
      <w:proofErr w:type="spellEnd"/>
    </w:p>
    <w:p w:rsidR="00003381" w:rsidRPr="00003381" w:rsidRDefault="00003381" w:rsidP="00003381"/>
    <w:p w:rsidR="00003381" w:rsidRDefault="00003381" w:rsidP="00003381">
      <w:pPr>
        <w:pStyle w:val="Paragraph2"/>
        <w:numPr>
          <w:ilvl w:val="0"/>
          <w:numId w:val="30"/>
        </w:numPr>
        <w:tabs>
          <w:tab w:val="left" w:pos="1080"/>
        </w:tabs>
        <w:suppressAutoHyphens/>
        <w:rPr>
          <w:lang w:val="es-CO"/>
        </w:rPr>
      </w:pPr>
      <w:bookmarkStart w:id="94" w:name="_Toc431207028"/>
      <w:r>
        <w:rPr>
          <w:lang w:val="es-CO"/>
        </w:rPr>
        <w:t>Cree que una herramienta que pueda dibujar diagramas arrastrando sus partes, y transformándolo a un modelo matemático aplicado a cálculo de presupuestos de producción, ¿sería útil en sus labores?</w:t>
      </w:r>
    </w:p>
    <w:p w:rsidR="00003381" w:rsidRDefault="00003381" w:rsidP="00003381">
      <w:pPr>
        <w:pStyle w:val="Paragraph2"/>
        <w:numPr>
          <w:ilvl w:val="0"/>
          <w:numId w:val="30"/>
        </w:numPr>
        <w:tabs>
          <w:tab w:val="left" w:pos="1080"/>
        </w:tabs>
        <w:suppressAutoHyphens/>
        <w:rPr>
          <w:lang w:val="es-CO"/>
        </w:rPr>
      </w:pPr>
      <w:r>
        <w:rPr>
          <w:lang w:val="es-CO"/>
        </w:rPr>
        <w:t>Que otro tipo de personas cree usted que podrían necesitar esta herramienta</w:t>
      </w:r>
      <w:proofErr w:type="gramStart"/>
      <w:r>
        <w:rPr>
          <w:lang w:val="es-CO"/>
        </w:rPr>
        <w:t>?</w:t>
      </w:r>
      <w:proofErr w:type="gramEnd"/>
    </w:p>
    <w:p w:rsidR="000A0910" w:rsidRPr="001607FD" w:rsidRDefault="001607FD">
      <w:pPr>
        <w:pStyle w:val="Paragraph2"/>
        <w:numPr>
          <w:ilvl w:val="0"/>
          <w:numId w:val="30"/>
        </w:numPr>
        <w:rPr>
          <w:lang w:val="es-CO"/>
        </w:rPr>
      </w:pPr>
      <w:r w:rsidRPr="001607FD">
        <w:rPr>
          <w:lang w:val="es-CO"/>
        </w:rPr>
        <w:t>Quién necesita esta aplicación en su organización</w:t>
      </w:r>
      <w:proofErr w:type="gramStart"/>
      <w:r w:rsidRPr="001607FD">
        <w:rPr>
          <w:lang w:val="es-CO"/>
        </w:rPr>
        <w:t>?</w:t>
      </w:r>
      <w:proofErr w:type="gramEnd"/>
      <w:r w:rsidR="000A0910" w:rsidRPr="001607FD">
        <w:rPr>
          <w:lang w:val="es-CO"/>
        </w:rPr>
        <w:t xml:space="preserve"> </w:t>
      </w:r>
    </w:p>
    <w:p w:rsidR="000A0910" w:rsidRPr="001607FD" w:rsidRDefault="001607FD">
      <w:pPr>
        <w:pStyle w:val="Paragraph2"/>
        <w:numPr>
          <w:ilvl w:val="0"/>
          <w:numId w:val="30"/>
        </w:numPr>
        <w:rPr>
          <w:lang w:val="es-CO"/>
        </w:rPr>
      </w:pPr>
      <w:r w:rsidRPr="001607FD">
        <w:rPr>
          <w:lang w:val="es-CO"/>
        </w:rPr>
        <w:t>Cómo podría evaluar una solución exitosa</w:t>
      </w:r>
      <w:proofErr w:type="gramStart"/>
      <w:r>
        <w:rPr>
          <w:lang w:val="es-CO"/>
        </w:rPr>
        <w:t>?</w:t>
      </w:r>
      <w:proofErr w:type="gramEnd"/>
    </w:p>
    <w:p w:rsidR="000A0910" w:rsidRPr="002C4F05" w:rsidRDefault="001607FD">
      <w:pPr>
        <w:pStyle w:val="Ttulo1"/>
        <w:rPr>
          <w:lang w:val="es-CO"/>
        </w:rPr>
      </w:pPr>
      <w:bookmarkStart w:id="95" w:name="_Toc379183606"/>
      <w:bookmarkStart w:id="96" w:name="_Toc207286206"/>
      <w:bookmarkEnd w:id="94"/>
      <w:r w:rsidRPr="002C4F05">
        <w:rPr>
          <w:lang w:val="es-CO"/>
        </w:rPr>
        <w:t>Evaluar Confiabilidad, Desempeño y Necesidades de Soporte</w:t>
      </w:r>
      <w:bookmarkEnd w:id="95"/>
      <w:bookmarkEnd w:id="96"/>
    </w:p>
    <w:p w:rsidR="000A0910" w:rsidRPr="001607FD" w:rsidRDefault="00003381">
      <w:pPr>
        <w:pStyle w:val="Paragraph2"/>
        <w:numPr>
          <w:ilvl w:val="0"/>
          <w:numId w:val="32"/>
        </w:numPr>
        <w:rPr>
          <w:lang w:val="es-CO"/>
        </w:rPr>
      </w:pPr>
      <w:r>
        <w:rPr>
          <w:lang w:val="es-CO"/>
        </w:rPr>
        <w:t>¿</w:t>
      </w:r>
      <w:r w:rsidR="001607FD" w:rsidRPr="001607FD">
        <w:rPr>
          <w:lang w:val="es-CO"/>
        </w:rPr>
        <w:t>Cuáles son sus expectativas de confiabilidad</w:t>
      </w:r>
      <w:r w:rsidR="000A0910" w:rsidRPr="001607FD">
        <w:rPr>
          <w:lang w:val="es-CO"/>
        </w:rPr>
        <w:t>?</w:t>
      </w:r>
    </w:p>
    <w:p w:rsidR="001607FD" w:rsidRPr="001607FD" w:rsidRDefault="00003381" w:rsidP="001607FD">
      <w:pPr>
        <w:pStyle w:val="Paragraph2"/>
        <w:numPr>
          <w:ilvl w:val="0"/>
          <w:numId w:val="32"/>
        </w:numPr>
        <w:rPr>
          <w:lang w:val="es-CO"/>
        </w:rPr>
      </w:pPr>
      <w:r>
        <w:rPr>
          <w:lang w:val="es-CO"/>
        </w:rPr>
        <w:t>¿</w:t>
      </w:r>
      <w:r w:rsidR="001607FD" w:rsidRPr="001607FD">
        <w:rPr>
          <w:lang w:val="es-CO"/>
        </w:rPr>
        <w:t>Cuáles son sus expectativas de</w:t>
      </w:r>
      <w:r>
        <w:rPr>
          <w:lang w:val="es-CO"/>
        </w:rPr>
        <w:t xml:space="preserve"> </w:t>
      </w:r>
      <w:r w:rsidR="001607FD">
        <w:rPr>
          <w:lang w:val="es-CO"/>
        </w:rPr>
        <w:t>desempeño</w:t>
      </w:r>
      <w:r w:rsidR="001607FD" w:rsidRPr="001607FD">
        <w:rPr>
          <w:lang w:val="es-CO"/>
        </w:rPr>
        <w:t>?</w:t>
      </w:r>
    </w:p>
    <w:p w:rsidR="000A0910" w:rsidRPr="001607FD" w:rsidRDefault="00003381">
      <w:pPr>
        <w:pStyle w:val="Paragraph2"/>
        <w:numPr>
          <w:ilvl w:val="0"/>
          <w:numId w:val="32"/>
        </w:numPr>
        <w:rPr>
          <w:lang w:val="es-CO"/>
        </w:rPr>
      </w:pPr>
      <w:r>
        <w:rPr>
          <w:lang w:val="es-CO"/>
        </w:rPr>
        <w:t>¿</w:t>
      </w:r>
      <w:r w:rsidR="001607FD" w:rsidRPr="001607FD">
        <w:rPr>
          <w:lang w:val="es-CO"/>
        </w:rPr>
        <w:t>Usted tiene necesidades especiales para el soporte?</w:t>
      </w:r>
      <w:r w:rsidR="001607FD">
        <w:rPr>
          <w:lang w:val="es-CO"/>
        </w:rPr>
        <w:t xml:space="preserve"> Qué hay acerca del mantenimiento y </w:t>
      </w:r>
      <w:r w:rsidR="001607FD" w:rsidRPr="001607FD">
        <w:rPr>
          <w:lang w:val="es-CO"/>
        </w:rPr>
        <w:t xml:space="preserve"> </w:t>
      </w:r>
      <w:r w:rsidR="001607FD">
        <w:rPr>
          <w:lang w:val="es-CO"/>
        </w:rPr>
        <w:t>acceso al servicio</w:t>
      </w:r>
      <w:proofErr w:type="gramStart"/>
      <w:r w:rsidR="001607FD">
        <w:rPr>
          <w:lang w:val="es-CO"/>
        </w:rPr>
        <w:t>?</w:t>
      </w:r>
      <w:proofErr w:type="gramEnd"/>
    </w:p>
    <w:p w:rsidR="001607FD" w:rsidRPr="001607FD" w:rsidRDefault="00003381">
      <w:pPr>
        <w:pStyle w:val="Paragraph2"/>
        <w:numPr>
          <w:ilvl w:val="0"/>
          <w:numId w:val="32"/>
        </w:numPr>
        <w:rPr>
          <w:lang w:val="es-CO"/>
        </w:rPr>
      </w:pPr>
      <w:r>
        <w:rPr>
          <w:lang w:val="es-CO"/>
        </w:rPr>
        <w:t>¿</w:t>
      </w:r>
      <w:r w:rsidR="001607FD" w:rsidRPr="001607FD">
        <w:rPr>
          <w:lang w:val="es-CO"/>
        </w:rPr>
        <w:t>Cuáles son sus requerimientos de seguridad</w:t>
      </w:r>
      <w:r w:rsidR="001607FD">
        <w:rPr>
          <w:lang w:val="es-CO"/>
        </w:rPr>
        <w:t>?</w:t>
      </w:r>
    </w:p>
    <w:p w:rsidR="000A0910" w:rsidRPr="001607FD" w:rsidRDefault="00003381">
      <w:pPr>
        <w:pStyle w:val="Paragraph2"/>
        <w:numPr>
          <w:ilvl w:val="0"/>
          <w:numId w:val="32"/>
        </w:numPr>
        <w:rPr>
          <w:lang w:val="es-CO"/>
        </w:rPr>
      </w:pPr>
      <w:r>
        <w:rPr>
          <w:lang w:val="es-CO"/>
        </w:rPr>
        <w:t>¿</w:t>
      </w:r>
      <w:r w:rsidR="001607FD">
        <w:rPr>
          <w:lang w:val="es-CO"/>
        </w:rPr>
        <w:t>Cuáles son los requerimientos de instalación y configuración?</w:t>
      </w:r>
    </w:p>
    <w:p w:rsidR="000A0910" w:rsidRDefault="00003381">
      <w:pPr>
        <w:pStyle w:val="Paragraph2"/>
        <w:numPr>
          <w:ilvl w:val="0"/>
          <w:numId w:val="32"/>
        </w:numPr>
        <w:rPr>
          <w:lang w:val="es-CO"/>
        </w:rPr>
      </w:pPr>
      <w:r>
        <w:rPr>
          <w:lang w:val="es-CO"/>
        </w:rPr>
        <w:t>¿Usted cree que un demo podría servir como herramienta de aprendizaje?</w:t>
      </w:r>
    </w:p>
    <w:p w:rsidR="00003381" w:rsidRPr="001607FD" w:rsidRDefault="00003381" w:rsidP="00003381">
      <w:pPr>
        <w:pStyle w:val="Paragraph2"/>
        <w:ind w:left="1080"/>
        <w:rPr>
          <w:lang w:val="es-CO"/>
        </w:rPr>
      </w:pPr>
    </w:p>
    <w:p w:rsidR="000A0910" w:rsidRDefault="001607FD">
      <w:pPr>
        <w:pStyle w:val="Ttulo2"/>
      </w:pPr>
      <w:bookmarkStart w:id="97" w:name="_Toc207286207"/>
      <w:proofErr w:type="spellStart"/>
      <w:r>
        <w:t>Otros</w:t>
      </w:r>
      <w:proofErr w:type="spellEnd"/>
      <w:r>
        <w:t xml:space="preserve"> </w:t>
      </w:r>
      <w:proofErr w:type="spellStart"/>
      <w:r>
        <w:t>Requerimientos</w:t>
      </w:r>
      <w:bookmarkEnd w:id="97"/>
      <w:proofErr w:type="spellEnd"/>
    </w:p>
    <w:p w:rsidR="000A0910" w:rsidRPr="001607FD" w:rsidRDefault="001607FD">
      <w:pPr>
        <w:pStyle w:val="Paragraph2"/>
        <w:numPr>
          <w:ilvl w:val="0"/>
          <w:numId w:val="32"/>
        </w:numPr>
        <w:rPr>
          <w:lang w:val="es-CO"/>
        </w:rPr>
      </w:pPr>
      <w:r w:rsidRPr="001607FD">
        <w:rPr>
          <w:lang w:val="es-CO"/>
        </w:rPr>
        <w:t>Cuáles, si los hay, requerimientos reguladores, ambientales o estánda</w:t>
      </w:r>
      <w:r w:rsidR="000A0910">
        <w:rPr>
          <w:lang w:val="es-CO"/>
        </w:rPr>
        <w:t>r</w:t>
      </w:r>
      <w:r w:rsidRPr="001607FD">
        <w:rPr>
          <w:lang w:val="es-CO"/>
        </w:rPr>
        <w:t>es deben ser soportados</w:t>
      </w:r>
      <w:proofErr w:type="gramStart"/>
      <w:r w:rsidR="000A0910" w:rsidRPr="001607FD">
        <w:rPr>
          <w:lang w:val="es-CO"/>
        </w:rPr>
        <w:t>?</w:t>
      </w:r>
      <w:proofErr w:type="gramEnd"/>
    </w:p>
    <w:p w:rsidR="000A0910" w:rsidRPr="000A0910" w:rsidRDefault="000A0910">
      <w:pPr>
        <w:pStyle w:val="Paragraph2"/>
        <w:numPr>
          <w:ilvl w:val="0"/>
          <w:numId w:val="32"/>
        </w:numPr>
        <w:rPr>
          <w:lang w:val="es-CO"/>
        </w:rPr>
      </w:pPr>
      <w:r w:rsidRPr="000A0910">
        <w:rPr>
          <w:lang w:val="es-CO"/>
        </w:rPr>
        <w:t xml:space="preserve">Podría pensar en otros requerimientos que </w:t>
      </w:r>
      <w:r>
        <w:rPr>
          <w:lang w:val="es-CO"/>
        </w:rPr>
        <w:t xml:space="preserve">debamos </w:t>
      </w:r>
      <w:r w:rsidRPr="000A0910">
        <w:rPr>
          <w:lang w:val="es-CO"/>
        </w:rPr>
        <w:t>saber</w:t>
      </w:r>
      <w:proofErr w:type="gramStart"/>
      <w:r w:rsidRPr="000A0910">
        <w:rPr>
          <w:lang w:val="es-CO"/>
        </w:rPr>
        <w:t>?</w:t>
      </w:r>
      <w:proofErr w:type="gramEnd"/>
    </w:p>
    <w:p w:rsidR="000A0910" w:rsidRDefault="000A0910">
      <w:pPr>
        <w:pStyle w:val="Ttulo1"/>
      </w:pPr>
      <w:bookmarkStart w:id="98" w:name="_Toc207286208"/>
      <w:r>
        <w:t>Wrap-Up</w:t>
      </w:r>
      <w:bookmarkEnd w:id="98"/>
    </w:p>
    <w:p w:rsidR="000A0910" w:rsidRPr="000A0910" w:rsidRDefault="000A0910">
      <w:pPr>
        <w:pStyle w:val="Paragraph2"/>
        <w:numPr>
          <w:ilvl w:val="0"/>
          <w:numId w:val="33"/>
        </w:numPr>
        <w:rPr>
          <w:lang w:val="es-CO"/>
        </w:rPr>
      </w:pPr>
      <w:r>
        <w:rPr>
          <w:lang w:val="es-CO"/>
        </w:rPr>
        <w:t>Hay alguna</w:t>
      </w:r>
      <w:r w:rsidRPr="000A0910">
        <w:rPr>
          <w:lang w:val="es-CO"/>
        </w:rPr>
        <w:t xml:space="preserve"> </w:t>
      </w:r>
      <w:r>
        <w:rPr>
          <w:lang w:val="es-CO"/>
        </w:rPr>
        <w:t>otra pregunta</w:t>
      </w:r>
      <w:r w:rsidRPr="000A0910">
        <w:rPr>
          <w:lang w:val="es-CO"/>
        </w:rPr>
        <w:t xml:space="preserve"> que</w:t>
      </w:r>
      <w:r>
        <w:rPr>
          <w:lang w:val="es-CO"/>
        </w:rPr>
        <w:t xml:space="preserve"> cree debería preguntarle</w:t>
      </w:r>
      <w:proofErr w:type="gramStart"/>
      <w:r w:rsidRPr="000A0910">
        <w:rPr>
          <w:lang w:val="es-CO"/>
        </w:rPr>
        <w:t>?</w:t>
      </w:r>
      <w:proofErr w:type="gramEnd"/>
    </w:p>
    <w:p w:rsidR="000A0910" w:rsidRPr="000A0910" w:rsidRDefault="000A0910">
      <w:pPr>
        <w:pStyle w:val="Paragraph2"/>
        <w:numPr>
          <w:ilvl w:val="0"/>
          <w:numId w:val="33"/>
        </w:numPr>
        <w:rPr>
          <w:lang w:val="es-CO"/>
        </w:rPr>
      </w:pPr>
      <w:r>
        <w:rPr>
          <w:lang w:val="es-CO"/>
        </w:rPr>
        <w:t>Si yo necesito hacerle más preguntas, podría llamarlo</w:t>
      </w:r>
      <w:proofErr w:type="gramStart"/>
      <w:r w:rsidRPr="000A0910">
        <w:rPr>
          <w:lang w:val="es-CO"/>
        </w:rPr>
        <w:t>?</w:t>
      </w:r>
      <w:proofErr w:type="gramEnd"/>
      <w:r w:rsidRPr="000A0910">
        <w:rPr>
          <w:lang w:val="es-CO"/>
        </w:rPr>
        <w:t xml:space="preserve"> </w:t>
      </w:r>
    </w:p>
    <w:p w:rsidR="000A0910" w:rsidRPr="002C4F05" w:rsidRDefault="000A0910">
      <w:pPr>
        <w:pStyle w:val="Paragraph2"/>
        <w:numPr>
          <w:ilvl w:val="0"/>
          <w:numId w:val="33"/>
        </w:numPr>
        <w:rPr>
          <w:lang w:val="es-CO"/>
        </w:rPr>
      </w:pPr>
      <w:r w:rsidRPr="002C4F05">
        <w:rPr>
          <w:lang w:val="es-CO"/>
        </w:rPr>
        <w:t xml:space="preserve">Le gustaría participar en la </w:t>
      </w:r>
      <w:proofErr w:type="spellStart"/>
      <w:r w:rsidRPr="002C4F05">
        <w:rPr>
          <w:lang w:val="es-CO"/>
        </w:rPr>
        <w:t>revision</w:t>
      </w:r>
      <w:proofErr w:type="spellEnd"/>
      <w:r w:rsidRPr="002C4F05">
        <w:rPr>
          <w:lang w:val="es-CO"/>
        </w:rPr>
        <w:t xml:space="preserve"> de los requerimientos</w:t>
      </w:r>
      <w:proofErr w:type="gramStart"/>
      <w:r w:rsidRPr="002C4F05">
        <w:rPr>
          <w:lang w:val="es-CO"/>
        </w:rPr>
        <w:t>?</w:t>
      </w:r>
      <w:proofErr w:type="gramEnd"/>
    </w:p>
    <w:p w:rsidR="000A0910" w:rsidRPr="002C4F05" w:rsidRDefault="000A0910">
      <w:pPr>
        <w:pStyle w:val="Paragraph2"/>
        <w:rPr>
          <w:sz w:val="22"/>
          <w:lang w:val="es-CO"/>
        </w:rPr>
      </w:pPr>
    </w:p>
    <w:p w:rsidR="000A0910" w:rsidRDefault="000A0910">
      <w:pPr>
        <w:pStyle w:val="Ttulo1"/>
      </w:pPr>
      <w:bookmarkStart w:id="99" w:name="_Toc207286209"/>
      <w:proofErr w:type="spellStart"/>
      <w:r>
        <w:t>Resumen</w:t>
      </w:r>
      <w:proofErr w:type="spellEnd"/>
      <w:r>
        <w:t xml:space="preserve"> </w:t>
      </w:r>
      <w:r w:rsidR="00401B0D">
        <w:t>Del</w:t>
      </w:r>
      <w:r>
        <w:t xml:space="preserve"> </w:t>
      </w:r>
      <w:proofErr w:type="spellStart"/>
      <w:r>
        <w:t>Analista</w:t>
      </w:r>
      <w:bookmarkEnd w:id="99"/>
      <w:proofErr w:type="spellEnd"/>
    </w:p>
    <w:p w:rsidR="00003381" w:rsidRPr="00003381" w:rsidRDefault="00003381">
      <w:pPr>
        <w:pStyle w:val="Paragraph2"/>
        <w:rPr>
          <w:sz w:val="22"/>
          <w:lang w:val="es-CO"/>
        </w:rPr>
      </w:pPr>
      <w:r w:rsidRPr="00003381">
        <w:rPr>
          <w:sz w:val="22"/>
          <w:lang w:val="es-CO"/>
        </w:rPr>
        <w:t>Realizar el resumen una vez realizada la entrevista.</w:t>
      </w:r>
    </w:p>
    <w:p w:rsidR="000A0910" w:rsidRDefault="00401B0D">
      <w:pPr>
        <w:pStyle w:val="Paragraph2"/>
        <w:rPr>
          <w:sz w:val="22"/>
        </w:rPr>
      </w:pPr>
      <w:r>
        <w:rPr>
          <w:sz w:val="22"/>
        </w:rPr>
        <w:lastRenderedPageBreak/>
        <w:t xml:space="preserve">1. </w:t>
      </w:r>
      <w:proofErr w:type="spellStart"/>
      <w:r>
        <w:rPr>
          <w:sz w:val="22"/>
        </w:rPr>
        <w:t>Tiempo</w:t>
      </w:r>
      <w:proofErr w:type="spellEnd"/>
    </w:p>
    <w:p w:rsidR="000A0910" w:rsidRDefault="00401B0D">
      <w:pPr>
        <w:pStyle w:val="Paragraph2"/>
        <w:rPr>
          <w:sz w:val="22"/>
        </w:rPr>
      </w:pPr>
      <w:r>
        <w:rPr>
          <w:sz w:val="22"/>
        </w:rPr>
        <w:t xml:space="preserve">2. </w:t>
      </w:r>
      <w:proofErr w:type="spellStart"/>
      <w:r>
        <w:rPr>
          <w:sz w:val="22"/>
        </w:rPr>
        <w:t>Costos</w:t>
      </w:r>
      <w:proofErr w:type="spellEnd"/>
      <w:r>
        <w:rPr>
          <w:sz w:val="22"/>
        </w:rPr>
        <w:t>, Gatos.</w:t>
      </w:r>
    </w:p>
    <w:p w:rsidR="000A0910" w:rsidRDefault="00401B0D">
      <w:pPr>
        <w:pStyle w:val="Paragraph2"/>
        <w:rPr>
          <w:sz w:val="22"/>
        </w:rPr>
      </w:pPr>
      <w:r>
        <w:rPr>
          <w:sz w:val="22"/>
        </w:rPr>
        <w:t xml:space="preserve">3. </w:t>
      </w:r>
      <w:proofErr w:type="spellStart"/>
      <w:r>
        <w:rPr>
          <w:sz w:val="22"/>
        </w:rPr>
        <w:t>Estandarizar</w:t>
      </w:r>
      <w:proofErr w:type="spellEnd"/>
    </w:p>
    <w:p w:rsidR="001E054D" w:rsidRDefault="001E054D"/>
    <w:sectPr w:rsidR="001E054D" w:rsidSect="00273E30">
      <w:headerReference w:type="default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593" w:rsidRDefault="00E67593">
      <w:pPr>
        <w:spacing w:line="240" w:lineRule="auto"/>
      </w:pPr>
      <w:r>
        <w:separator/>
      </w:r>
    </w:p>
  </w:endnote>
  <w:endnote w:type="continuationSeparator" w:id="1">
    <w:p w:rsidR="00E67593" w:rsidRDefault="00E67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EA" w:rsidRDefault="00016320">
    <w:pPr>
      <w:pStyle w:val="Piedepgina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92CE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92CEA" w:rsidRDefault="00692CE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92CE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2CEA" w:rsidRDefault="00692CEA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2CEA" w:rsidRDefault="00016320">
          <w:pPr>
            <w:jc w:val="center"/>
          </w:pPr>
          <w:fldSimple w:instr="symbol 211 \f &quot;Symbol&quot; \s 10">
            <w:r w:rsidR="00692CEA">
              <w:rPr>
                <w:rFonts w:ascii="Symbol" w:hAnsi="Symbol"/>
              </w:rPr>
              <w:t>Ó</w:t>
            </w:r>
          </w:fldSimple>
          <w:r w:rsidR="00692CEA">
            <w:t>&lt;</w:t>
          </w:r>
          <w:proofErr w:type="spellStart"/>
          <w:r w:rsidR="00692CEA">
            <w:t>Nombre</w:t>
          </w:r>
          <w:proofErr w:type="spellEnd"/>
          <w:r w:rsidR="00692CEA">
            <w:t xml:space="preserve"> de la </w:t>
          </w:r>
          <w:proofErr w:type="spellStart"/>
          <w:r w:rsidR="00692CEA">
            <w:t>Empresa</w:t>
          </w:r>
          <w:proofErr w:type="spellEnd"/>
          <w:r w:rsidR="00692CEA">
            <w:t xml:space="preserve">&gt;, </w:t>
          </w:r>
          <w:fldSimple w:instr=" DATE \@ &quot;yyyy&quot; ">
            <w:r w:rsidR="00024F4E"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2CEA" w:rsidRDefault="00692CEA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016320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016320">
            <w:rPr>
              <w:rStyle w:val="Nmerodepgina"/>
            </w:rPr>
            <w:fldChar w:fldCharType="separate"/>
          </w:r>
          <w:r w:rsidR="00024F4E">
            <w:rPr>
              <w:rStyle w:val="Nmerodepgina"/>
              <w:noProof/>
            </w:rPr>
            <w:t>5</w:t>
          </w:r>
          <w:r w:rsidR="00016320">
            <w:rPr>
              <w:rStyle w:val="Nmerodepgina"/>
            </w:rPr>
            <w:fldChar w:fldCharType="end"/>
          </w:r>
        </w:p>
      </w:tc>
    </w:tr>
  </w:tbl>
  <w:p w:rsidR="00692CEA" w:rsidRDefault="00692CE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EA" w:rsidRDefault="00692CEA">
    <w:pPr>
      <w:pStyle w:val="Piedepgina"/>
      <w:rPr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593" w:rsidRDefault="00E67593">
      <w:pPr>
        <w:spacing w:line="240" w:lineRule="auto"/>
      </w:pPr>
      <w:r>
        <w:separator/>
      </w:r>
    </w:p>
  </w:footnote>
  <w:footnote w:type="continuationSeparator" w:id="1">
    <w:p w:rsidR="00E67593" w:rsidRDefault="00E675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EA" w:rsidRDefault="00692CEA">
    <w:pPr>
      <w:rPr>
        <w:sz w:val="24"/>
      </w:rPr>
    </w:pPr>
  </w:p>
  <w:p w:rsidR="00692CEA" w:rsidRDefault="00692CEA">
    <w:pPr>
      <w:pBdr>
        <w:top w:val="single" w:sz="6" w:space="1" w:color="auto"/>
      </w:pBdr>
      <w:rPr>
        <w:sz w:val="24"/>
      </w:rPr>
    </w:pPr>
  </w:p>
  <w:p w:rsidR="00692CEA" w:rsidRDefault="00692CE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&lt;</w:t>
    </w:r>
    <w:proofErr w:type="spellStart"/>
    <w:r>
      <w:rPr>
        <w:rFonts w:ascii="Arial" w:hAnsi="Arial"/>
        <w:b/>
        <w:sz w:val="36"/>
      </w:rPr>
      <w:t>Nombre</w:t>
    </w:r>
    <w:proofErr w:type="spellEnd"/>
    <w:r>
      <w:rPr>
        <w:rFonts w:ascii="Arial" w:hAnsi="Arial"/>
        <w:b/>
        <w:sz w:val="36"/>
      </w:rPr>
      <w:t xml:space="preserve"> de la </w:t>
    </w:r>
    <w:proofErr w:type="spellStart"/>
    <w:r>
      <w:rPr>
        <w:rFonts w:ascii="Arial" w:hAnsi="Arial"/>
        <w:b/>
        <w:sz w:val="36"/>
      </w:rPr>
      <w:t>Empresa</w:t>
    </w:r>
    <w:proofErr w:type="spellEnd"/>
    <w:r>
      <w:rPr>
        <w:rFonts w:ascii="Arial" w:hAnsi="Arial"/>
        <w:b/>
        <w:sz w:val="36"/>
      </w:rPr>
      <w:t>&gt;</w:t>
    </w:r>
  </w:p>
  <w:p w:rsidR="00692CEA" w:rsidRDefault="00692CEA">
    <w:pPr>
      <w:pBdr>
        <w:bottom w:val="single" w:sz="6" w:space="1" w:color="auto"/>
      </w:pBdr>
      <w:jc w:val="right"/>
      <w:rPr>
        <w:sz w:val="24"/>
      </w:rPr>
    </w:pPr>
  </w:p>
  <w:p w:rsidR="00692CEA" w:rsidRDefault="00692CE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92CEA">
      <w:tc>
        <w:tcPr>
          <w:tcW w:w="6379" w:type="dxa"/>
        </w:tcPr>
        <w:p w:rsidR="00692CEA" w:rsidRPr="005C494D" w:rsidRDefault="002C1449" w:rsidP="00EC304A">
          <w:pPr>
            <w:rPr>
              <w:lang w:val="es-CO"/>
            </w:rPr>
          </w:pPr>
          <w:r>
            <w:rPr>
              <w:lang w:val="es-CO"/>
            </w:rPr>
            <w:t xml:space="preserve">Herramienta case para </w:t>
          </w:r>
          <w:r w:rsidR="00A466A9">
            <w:rPr>
              <w:lang w:val="es-CO"/>
            </w:rPr>
            <w:t>cálculo</w:t>
          </w:r>
          <w:r>
            <w:rPr>
              <w:lang w:val="es-CO"/>
            </w:rPr>
            <w:t xml:space="preserve"> de presupuesto </w:t>
          </w:r>
          <w:r w:rsidR="00EC304A">
            <w:rPr>
              <w:lang w:val="es-CO"/>
            </w:rPr>
            <w:t>de producción.</w:t>
          </w:r>
        </w:p>
      </w:tc>
      <w:tc>
        <w:tcPr>
          <w:tcW w:w="3179" w:type="dxa"/>
        </w:tcPr>
        <w:p w:rsidR="00692CEA" w:rsidRDefault="00692CEA">
          <w:pPr>
            <w:tabs>
              <w:tab w:val="left" w:pos="1135"/>
            </w:tabs>
            <w:spacing w:before="40"/>
            <w:ind w:right="68"/>
          </w:pPr>
          <w:r w:rsidRPr="005C494D">
            <w:rPr>
              <w:lang w:val="es-CO"/>
            </w:rPr>
            <w:t xml:space="preserve">  </w:t>
          </w:r>
          <w:proofErr w:type="spellStart"/>
          <w:r>
            <w:t>Versión</w:t>
          </w:r>
          <w:proofErr w:type="spellEnd"/>
          <w:r>
            <w:t>:           &lt;1.0&gt;</w:t>
          </w:r>
        </w:p>
      </w:tc>
    </w:tr>
    <w:tr w:rsidR="00692CEA">
      <w:tc>
        <w:tcPr>
          <w:tcW w:w="6379" w:type="dxa"/>
        </w:tcPr>
        <w:p w:rsidR="00692CEA" w:rsidRDefault="00692CEA">
          <w:proofErr w:type="spellStart"/>
          <w:r>
            <w:t>Peticiones</w:t>
          </w:r>
          <w:proofErr w:type="spellEnd"/>
          <w:r>
            <w:t xml:space="preserve"> de los </w:t>
          </w:r>
          <w:proofErr w:type="spellStart"/>
          <w:r>
            <w:t>Interesados</w:t>
          </w:r>
          <w:proofErr w:type="spellEnd"/>
        </w:p>
      </w:tc>
      <w:tc>
        <w:tcPr>
          <w:tcW w:w="3179" w:type="dxa"/>
        </w:tcPr>
        <w:p w:rsidR="00692CEA" w:rsidRDefault="00692CEA" w:rsidP="002C1449">
          <w:r>
            <w:t xml:space="preserve">  </w:t>
          </w:r>
          <w:proofErr w:type="spellStart"/>
          <w:r>
            <w:t>Fecha</w:t>
          </w:r>
          <w:proofErr w:type="spellEnd"/>
          <w:r>
            <w:t>:  &lt;</w:t>
          </w:r>
          <w:r w:rsidR="002C1449">
            <w:t>10</w:t>
          </w:r>
          <w:r>
            <w:t>/</w:t>
          </w:r>
          <w:r w:rsidR="002C1449">
            <w:t>02</w:t>
          </w:r>
          <w:r>
            <w:t>/</w:t>
          </w:r>
          <w:r w:rsidR="002C1449">
            <w:t>2009</w:t>
          </w:r>
          <w:r>
            <w:t>&gt;</w:t>
          </w:r>
        </w:p>
      </w:tc>
    </w:tr>
    <w:tr w:rsidR="00692CEA">
      <w:tc>
        <w:tcPr>
          <w:tcW w:w="9558" w:type="dxa"/>
          <w:gridSpan w:val="2"/>
        </w:tcPr>
        <w:p w:rsidR="00692CEA" w:rsidRDefault="00692CEA">
          <w:r>
            <w:t>&lt;</w:t>
          </w:r>
          <w:proofErr w:type="spellStart"/>
          <w:r>
            <w:t>Identificador</w:t>
          </w:r>
          <w:proofErr w:type="spellEnd"/>
          <w:r>
            <w:t xml:space="preserve"> del </w:t>
          </w:r>
          <w:proofErr w:type="spellStart"/>
          <w:r>
            <w:t>Documento</w:t>
          </w:r>
          <w:proofErr w:type="spellEnd"/>
          <w:r>
            <w:t>&gt;</w:t>
          </w:r>
        </w:p>
      </w:tc>
    </w:tr>
  </w:tbl>
  <w:p w:rsidR="00692CEA" w:rsidRDefault="00692CEA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EA" w:rsidRDefault="00692CEA">
    <w:pPr>
      <w:pStyle w:val="Encabezado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4">
    <w:nsid w:val="00000009"/>
    <w:multiLevelType w:val="multi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5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AF673A"/>
    <w:multiLevelType w:val="multilevel"/>
    <w:tmpl w:val="B3B0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02941DFA"/>
    <w:multiLevelType w:val="hybridMultilevel"/>
    <w:tmpl w:val="8D4E66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EF1F57"/>
    <w:multiLevelType w:val="hybridMultilevel"/>
    <w:tmpl w:val="E90AAE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3834E5E"/>
    <w:multiLevelType w:val="hybridMultilevel"/>
    <w:tmpl w:val="7BB0AC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BDD72E8"/>
    <w:multiLevelType w:val="hybridMultilevel"/>
    <w:tmpl w:val="E90AAEA4"/>
    <w:lvl w:ilvl="0" w:tplc="FFFFFFFF">
      <w:start w:val="1"/>
      <w:numFmt w:val="bullet"/>
      <w:lvlText w:val=""/>
      <w:legacy w:legacy="1" w:legacySpace="360" w:legacyIndent="36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62944FF"/>
    <w:multiLevelType w:val="hybridMultilevel"/>
    <w:tmpl w:val="76CE20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48FE065D"/>
    <w:multiLevelType w:val="hybridMultilevel"/>
    <w:tmpl w:val="88442E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DEB54DA"/>
    <w:multiLevelType w:val="hybridMultilevel"/>
    <w:tmpl w:val="D77A17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38D6C00"/>
    <w:multiLevelType w:val="hybridMultilevel"/>
    <w:tmpl w:val="30F6C7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3C1208D"/>
    <w:multiLevelType w:val="hybridMultilevel"/>
    <w:tmpl w:val="E9203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67C7C3C"/>
    <w:multiLevelType w:val="hybridMultilevel"/>
    <w:tmpl w:val="E924C5CA"/>
    <w:lvl w:ilvl="0" w:tplc="EB886B1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CE42C03"/>
    <w:multiLevelType w:val="hybridMultilevel"/>
    <w:tmpl w:val="76DEA0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34"/>
  </w:num>
  <w:num w:numId="5">
    <w:abstractNumId w:val="24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5"/>
  </w:num>
  <w:num w:numId="9">
    <w:abstractNumId w:val="33"/>
  </w:num>
  <w:num w:numId="10">
    <w:abstractNumId w:val="8"/>
  </w:num>
  <w:num w:numId="11">
    <w:abstractNumId w:val="18"/>
  </w:num>
  <w:num w:numId="12">
    <w:abstractNumId w:val="16"/>
  </w:num>
  <w:num w:numId="13">
    <w:abstractNumId w:val="32"/>
  </w:num>
  <w:num w:numId="14">
    <w:abstractNumId w:val="15"/>
  </w:num>
  <w:num w:numId="15">
    <w:abstractNumId w:val="11"/>
  </w:num>
  <w:num w:numId="16">
    <w:abstractNumId w:val="31"/>
  </w:num>
  <w:num w:numId="17">
    <w:abstractNumId w:val="22"/>
  </w:num>
  <w:num w:numId="18">
    <w:abstractNumId w:val="12"/>
  </w:num>
  <w:num w:numId="19">
    <w:abstractNumId w:val="19"/>
  </w:num>
  <w:num w:numId="20">
    <w:abstractNumId w:val="14"/>
  </w:num>
  <w:num w:numId="21">
    <w:abstractNumId w:val="30"/>
  </w:num>
  <w:num w:numId="2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26"/>
  </w:num>
  <w:num w:numId="28">
    <w:abstractNumId w:val="20"/>
  </w:num>
  <w:num w:numId="29">
    <w:abstractNumId w:val="21"/>
  </w:num>
  <w:num w:numId="30">
    <w:abstractNumId w:val="9"/>
  </w:num>
  <w:num w:numId="31">
    <w:abstractNumId w:val="13"/>
  </w:num>
  <w:num w:numId="32">
    <w:abstractNumId w:val="7"/>
  </w:num>
  <w:num w:numId="33">
    <w:abstractNumId w:val="27"/>
  </w:num>
  <w:num w:numId="34">
    <w:abstractNumId w:val="29"/>
  </w:num>
  <w:num w:numId="35">
    <w:abstractNumId w:val="6"/>
  </w:num>
  <w:num w:numId="36">
    <w:abstractNumId w:val="28"/>
  </w:num>
  <w:num w:numId="37">
    <w:abstractNumId w:val="3"/>
  </w:num>
  <w:num w:numId="38">
    <w:abstractNumId w:val="2"/>
  </w:num>
  <w:num w:numId="39">
    <w:abstractNumId w:val="4"/>
  </w:num>
  <w:num w:numId="4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stylePaneFormatFilter w:val="3F01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2C1449"/>
    <w:rsid w:val="00003381"/>
    <w:rsid w:val="00016320"/>
    <w:rsid w:val="00024F4E"/>
    <w:rsid w:val="000278FC"/>
    <w:rsid w:val="00041EC3"/>
    <w:rsid w:val="000422FC"/>
    <w:rsid w:val="000A0910"/>
    <w:rsid w:val="000D69B0"/>
    <w:rsid w:val="000F0BC9"/>
    <w:rsid w:val="001445ED"/>
    <w:rsid w:val="001607FD"/>
    <w:rsid w:val="001D2DA2"/>
    <w:rsid w:val="001E054D"/>
    <w:rsid w:val="0024683E"/>
    <w:rsid w:val="00246B35"/>
    <w:rsid w:val="0025712A"/>
    <w:rsid w:val="002654C8"/>
    <w:rsid w:val="00273E30"/>
    <w:rsid w:val="0027765E"/>
    <w:rsid w:val="002C1449"/>
    <w:rsid w:val="002C4F05"/>
    <w:rsid w:val="003442CA"/>
    <w:rsid w:val="00346451"/>
    <w:rsid w:val="003929BA"/>
    <w:rsid w:val="003B5D73"/>
    <w:rsid w:val="003C292C"/>
    <w:rsid w:val="003E5F9B"/>
    <w:rsid w:val="00401B0D"/>
    <w:rsid w:val="00421DB2"/>
    <w:rsid w:val="00466CD6"/>
    <w:rsid w:val="004B2F47"/>
    <w:rsid w:val="004C3519"/>
    <w:rsid w:val="004C7A14"/>
    <w:rsid w:val="004D56D5"/>
    <w:rsid w:val="004E6083"/>
    <w:rsid w:val="00503FFE"/>
    <w:rsid w:val="0053089A"/>
    <w:rsid w:val="0055309C"/>
    <w:rsid w:val="0058691A"/>
    <w:rsid w:val="005C494D"/>
    <w:rsid w:val="006065D8"/>
    <w:rsid w:val="00620698"/>
    <w:rsid w:val="006222A8"/>
    <w:rsid w:val="00643567"/>
    <w:rsid w:val="00692CEA"/>
    <w:rsid w:val="007A3D5A"/>
    <w:rsid w:val="00886E0F"/>
    <w:rsid w:val="0089075C"/>
    <w:rsid w:val="008B29A8"/>
    <w:rsid w:val="008C7B22"/>
    <w:rsid w:val="00940B6B"/>
    <w:rsid w:val="00941151"/>
    <w:rsid w:val="009A1BB9"/>
    <w:rsid w:val="00A124E1"/>
    <w:rsid w:val="00A40B12"/>
    <w:rsid w:val="00A466A9"/>
    <w:rsid w:val="00A6344C"/>
    <w:rsid w:val="00A675EE"/>
    <w:rsid w:val="00A93EBE"/>
    <w:rsid w:val="00AC50FF"/>
    <w:rsid w:val="00AF2A91"/>
    <w:rsid w:val="00B1579F"/>
    <w:rsid w:val="00B53CFC"/>
    <w:rsid w:val="00B72CE1"/>
    <w:rsid w:val="00B743A2"/>
    <w:rsid w:val="00BB5A72"/>
    <w:rsid w:val="00BF515C"/>
    <w:rsid w:val="00C05A55"/>
    <w:rsid w:val="00C62CAC"/>
    <w:rsid w:val="00C77EBB"/>
    <w:rsid w:val="00DE7DB3"/>
    <w:rsid w:val="00E67593"/>
    <w:rsid w:val="00E73FA2"/>
    <w:rsid w:val="00E9762E"/>
    <w:rsid w:val="00EC304A"/>
    <w:rsid w:val="00F327F2"/>
    <w:rsid w:val="00FE7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E30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73E3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73E3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73E3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73E3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73E3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73E3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73E3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73E3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73E3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73E3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73E3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73E3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273E30"/>
    <w:pPr>
      <w:ind w:left="900" w:hanging="900"/>
    </w:pPr>
  </w:style>
  <w:style w:type="paragraph" w:styleId="TDC1">
    <w:name w:val="toc 1"/>
    <w:basedOn w:val="Normal"/>
    <w:next w:val="Normal"/>
    <w:semiHidden/>
    <w:rsid w:val="00273E3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273E3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273E3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273E3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73E3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73E30"/>
  </w:style>
  <w:style w:type="paragraph" w:styleId="TDC4">
    <w:name w:val="toc 4"/>
    <w:basedOn w:val="Normal"/>
    <w:next w:val="Normal"/>
    <w:semiHidden/>
    <w:rsid w:val="00273E30"/>
    <w:pPr>
      <w:ind w:left="600"/>
    </w:pPr>
  </w:style>
  <w:style w:type="paragraph" w:styleId="TDC5">
    <w:name w:val="toc 5"/>
    <w:basedOn w:val="Normal"/>
    <w:next w:val="Normal"/>
    <w:semiHidden/>
    <w:rsid w:val="00273E30"/>
    <w:pPr>
      <w:ind w:left="800"/>
    </w:pPr>
  </w:style>
  <w:style w:type="paragraph" w:customStyle="1" w:styleId="Tabletext">
    <w:name w:val="Tabletext"/>
    <w:basedOn w:val="Normal"/>
    <w:rsid w:val="00273E30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273E30"/>
    <w:pPr>
      <w:keepLines/>
      <w:spacing w:after="120"/>
      <w:ind w:left="720"/>
    </w:pPr>
  </w:style>
  <w:style w:type="paragraph" w:styleId="TDC6">
    <w:name w:val="toc 6"/>
    <w:basedOn w:val="Normal"/>
    <w:next w:val="Normal"/>
    <w:semiHidden/>
    <w:rsid w:val="00273E30"/>
    <w:pPr>
      <w:ind w:left="1000"/>
    </w:pPr>
  </w:style>
  <w:style w:type="paragraph" w:styleId="TDC7">
    <w:name w:val="toc 7"/>
    <w:basedOn w:val="Normal"/>
    <w:next w:val="Normal"/>
    <w:semiHidden/>
    <w:rsid w:val="00273E30"/>
    <w:pPr>
      <w:ind w:left="1200"/>
    </w:pPr>
  </w:style>
  <w:style w:type="paragraph" w:styleId="TDC8">
    <w:name w:val="toc 8"/>
    <w:basedOn w:val="Normal"/>
    <w:next w:val="Normal"/>
    <w:semiHidden/>
    <w:rsid w:val="00273E30"/>
    <w:pPr>
      <w:ind w:left="1400"/>
    </w:pPr>
  </w:style>
  <w:style w:type="paragraph" w:styleId="TDC9">
    <w:name w:val="toc 9"/>
    <w:basedOn w:val="Normal"/>
    <w:next w:val="Normal"/>
    <w:semiHidden/>
    <w:rsid w:val="00273E30"/>
    <w:pPr>
      <w:ind w:left="1600"/>
    </w:pPr>
  </w:style>
  <w:style w:type="paragraph" w:customStyle="1" w:styleId="Bullet1">
    <w:name w:val="Bullet1"/>
    <w:basedOn w:val="Normal"/>
    <w:rsid w:val="00273E30"/>
    <w:pPr>
      <w:ind w:left="720" w:hanging="432"/>
    </w:pPr>
  </w:style>
  <w:style w:type="paragraph" w:customStyle="1" w:styleId="Bullet2">
    <w:name w:val="Bullet2"/>
    <w:basedOn w:val="Normal"/>
    <w:rsid w:val="00273E30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273E30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273E30"/>
    <w:rPr>
      <w:sz w:val="20"/>
      <w:vertAlign w:val="superscript"/>
    </w:rPr>
  </w:style>
  <w:style w:type="paragraph" w:styleId="Textonotapie">
    <w:name w:val="footnote text"/>
    <w:basedOn w:val="Normal"/>
    <w:semiHidden/>
    <w:rsid w:val="00273E3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73E3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73E3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73E3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73E30"/>
    <w:pPr>
      <w:spacing w:before="80" w:line="240" w:lineRule="auto"/>
      <w:ind w:left="2250"/>
      <w:jc w:val="both"/>
    </w:pPr>
  </w:style>
  <w:style w:type="paragraph" w:styleId="ndice1">
    <w:name w:val="index 1"/>
    <w:basedOn w:val="Normal"/>
    <w:next w:val="Normal"/>
    <w:semiHidden/>
    <w:rsid w:val="00273E30"/>
    <w:pPr>
      <w:tabs>
        <w:tab w:val="right" w:leader="dot" w:pos="4320"/>
      </w:tabs>
      <w:ind w:left="200" w:hanging="200"/>
    </w:pPr>
  </w:style>
  <w:style w:type="paragraph" w:styleId="ndice2">
    <w:name w:val="index 2"/>
    <w:basedOn w:val="Normal"/>
    <w:next w:val="Normal"/>
    <w:semiHidden/>
    <w:rsid w:val="00273E30"/>
    <w:pPr>
      <w:tabs>
        <w:tab w:val="right" w:leader="dot" w:pos="4320"/>
      </w:tabs>
      <w:ind w:left="400" w:hanging="200"/>
    </w:pPr>
  </w:style>
  <w:style w:type="paragraph" w:styleId="ndice3">
    <w:name w:val="index 3"/>
    <w:basedOn w:val="Normal"/>
    <w:next w:val="Normal"/>
    <w:semiHidden/>
    <w:rsid w:val="00273E30"/>
    <w:pPr>
      <w:tabs>
        <w:tab w:val="right" w:leader="dot" w:pos="4320"/>
      </w:tabs>
      <w:ind w:left="600" w:hanging="200"/>
    </w:pPr>
  </w:style>
  <w:style w:type="paragraph" w:styleId="ndice4">
    <w:name w:val="index 4"/>
    <w:basedOn w:val="Normal"/>
    <w:next w:val="Normal"/>
    <w:semiHidden/>
    <w:rsid w:val="00273E30"/>
    <w:pPr>
      <w:tabs>
        <w:tab w:val="right" w:leader="dot" w:pos="4320"/>
      </w:tabs>
      <w:ind w:left="800" w:hanging="200"/>
    </w:pPr>
  </w:style>
  <w:style w:type="paragraph" w:styleId="ndice5">
    <w:name w:val="index 5"/>
    <w:basedOn w:val="Normal"/>
    <w:next w:val="Normal"/>
    <w:semiHidden/>
    <w:rsid w:val="00273E30"/>
    <w:pPr>
      <w:tabs>
        <w:tab w:val="right" w:leader="dot" w:pos="4320"/>
      </w:tabs>
      <w:ind w:left="1000" w:hanging="200"/>
    </w:pPr>
  </w:style>
  <w:style w:type="paragraph" w:styleId="ndice6">
    <w:name w:val="index 6"/>
    <w:basedOn w:val="Normal"/>
    <w:next w:val="Normal"/>
    <w:semiHidden/>
    <w:rsid w:val="00273E30"/>
    <w:pPr>
      <w:tabs>
        <w:tab w:val="right" w:leader="dot" w:pos="4320"/>
      </w:tabs>
      <w:ind w:left="1200" w:hanging="200"/>
    </w:pPr>
  </w:style>
  <w:style w:type="paragraph" w:styleId="ndice7">
    <w:name w:val="index 7"/>
    <w:basedOn w:val="Normal"/>
    <w:next w:val="Normal"/>
    <w:semiHidden/>
    <w:rsid w:val="00273E30"/>
    <w:pPr>
      <w:tabs>
        <w:tab w:val="right" w:leader="dot" w:pos="4320"/>
      </w:tabs>
      <w:ind w:left="1400" w:hanging="200"/>
    </w:pPr>
  </w:style>
  <w:style w:type="paragraph" w:styleId="ndice8">
    <w:name w:val="index 8"/>
    <w:basedOn w:val="Normal"/>
    <w:next w:val="Normal"/>
    <w:semiHidden/>
    <w:rsid w:val="00273E30"/>
    <w:pPr>
      <w:tabs>
        <w:tab w:val="right" w:leader="dot" w:pos="4320"/>
      </w:tabs>
      <w:ind w:left="1600" w:hanging="200"/>
    </w:pPr>
  </w:style>
  <w:style w:type="paragraph" w:styleId="ndice9">
    <w:name w:val="index 9"/>
    <w:basedOn w:val="Normal"/>
    <w:next w:val="Normal"/>
    <w:semiHidden/>
    <w:rsid w:val="00273E30"/>
    <w:pPr>
      <w:tabs>
        <w:tab w:val="right" w:leader="dot" w:pos="4320"/>
      </w:tabs>
      <w:ind w:left="1800" w:hanging="200"/>
    </w:pPr>
  </w:style>
  <w:style w:type="paragraph" w:styleId="Ttulodendice">
    <w:name w:val="index heading"/>
    <w:basedOn w:val="Normal"/>
    <w:next w:val="ndice1"/>
    <w:semiHidden/>
    <w:rsid w:val="00273E30"/>
  </w:style>
  <w:style w:type="paragraph" w:styleId="Textoindependiente2">
    <w:name w:val="Body Text 2"/>
    <w:basedOn w:val="Normal"/>
    <w:rsid w:val="00273E30"/>
    <w:rPr>
      <w:i/>
      <w:color w:val="0000FF"/>
    </w:rPr>
  </w:style>
  <w:style w:type="paragraph" w:styleId="Sangradetextonormal">
    <w:name w:val="Body Text Indent"/>
    <w:basedOn w:val="Normal"/>
    <w:rsid w:val="00273E3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73E3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73E30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273E30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sid w:val="00273E3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29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9BA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0D69B0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2654C8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BAJADOR\Documents\SEMINARIO\PlantillasRUPDiligenciadas\ESPANOL\requerimientos\peticiones_interesad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peticiones_interesados</Template>
  <TotalTime>182</TotalTime>
  <Pages>7</Pages>
  <Words>1053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Stakeholder Requests</vt:lpstr>
    </vt:vector>
  </TitlesOfParts>
  <Company>&lt;Company Name&gt;</Company>
  <LinksUpToDate>false</LinksUpToDate>
  <CharactersWithSpaces>7787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Requests</dc:title>
  <dc:subject>&lt;Project Name&gt;</dc:subject>
  <dc:creator>EMBAJADOR</dc:creator>
  <cp:lastModifiedBy>a</cp:lastModifiedBy>
  <cp:revision>8</cp:revision>
  <cp:lastPrinted>2009-02-20T04:20:00Z</cp:lastPrinted>
  <dcterms:created xsi:type="dcterms:W3CDTF">2009-03-02T21:54:00Z</dcterms:created>
  <dcterms:modified xsi:type="dcterms:W3CDTF">2009-03-10T17:44:00Z</dcterms:modified>
</cp:coreProperties>
</file>